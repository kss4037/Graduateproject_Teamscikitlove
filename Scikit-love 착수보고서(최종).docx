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3A2E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40"/>
          <w:szCs w:val="40"/>
        </w:rPr>
      </w:pPr>
      <w:bookmarkStart w:id="0" w:name="_gjdgxs" w:colFirst="0" w:colLast="0"/>
      <w:bookmarkEnd w:id="0"/>
      <w:r w:rsidRPr="00B06534">
        <w:rPr>
          <w:rFonts w:ascii="나눔고딕" w:eastAsia="나눔고딕" w:hAnsi="나눔고딕" w:cs="나눔고딕"/>
          <w:b/>
          <w:sz w:val="40"/>
          <w:szCs w:val="40"/>
        </w:rPr>
        <w:t>제품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스펙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문서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및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숫자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정보처리를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위한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표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질의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응답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40"/>
          <w:szCs w:val="40"/>
        </w:rPr>
        <w:t>시스템</w:t>
      </w:r>
    </w:p>
    <w:p w14:paraId="368BC0D1" w14:textId="77777777" w:rsidR="000663D6" w:rsidRPr="00B06534" w:rsidRDefault="000663D6" w:rsidP="00B06534">
      <w:pPr>
        <w:rPr>
          <w:rFonts w:ascii="나눔고딕" w:eastAsia="나눔고딕" w:hAnsi="나눔고딕" w:cs="나눔고딕"/>
          <w:b/>
          <w:sz w:val="40"/>
          <w:szCs w:val="40"/>
        </w:rPr>
      </w:pPr>
      <w:bookmarkStart w:id="1" w:name="_8ixu12uypvl5" w:colFirst="0" w:colLast="0"/>
      <w:bookmarkEnd w:id="1"/>
    </w:p>
    <w:p w14:paraId="2A70DE0E" w14:textId="77777777" w:rsidR="000663D6" w:rsidRPr="00B06534" w:rsidRDefault="009F343E" w:rsidP="00B06534">
      <w:pPr>
        <w:rPr>
          <w:rFonts w:ascii="나눔고딕" w:eastAsia="나눔고딕" w:hAnsi="나눔고딕"/>
          <w:sz w:val="36"/>
          <w:szCs w:val="36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t>목차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 </w:t>
      </w:r>
    </w:p>
    <w:p w14:paraId="4703878B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 xml:space="preserve">1. </w:t>
      </w:r>
      <w:r w:rsidRPr="00B06534">
        <w:rPr>
          <w:rFonts w:ascii="나눔고딕" w:eastAsia="나눔고딕" w:hAnsi="나눔고딕" w:cs="Arial Unicode MS"/>
        </w:rPr>
        <w:t>과제의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배경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및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목표</w:t>
      </w:r>
    </w:p>
    <w:p w14:paraId="6D73ABC5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ab/>
        <w:t xml:space="preserve">1.1 </w:t>
      </w:r>
      <w:r w:rsidRPr="00B06534">
        <w:rPr>
          <w:rFonts w:ascii="나눔고딕" w:eastAsia="나눔고딕" w:hAnsi="나눔고딕" w:cs="Arial Unicode MS"/>
        </w:rPr>
        <w:t>과제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배경</w:t>
      </w:r>
    </w:p>
    <w:p w14:paraId="0991A153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ab/>
        <w:t xml:space="preserve">1.2 </w:t>
      </w:r>
      <w:r w:rsidRPr="00B06534">
        <w:rPr>
          <w:rFonts w:ascii="나눔고딕" w:eastAsia="나눔고딕" w:hAnsi="나눔고딕" w:cs="Arial Unicode MS"/>
        </w:rPr>
        <w:t>과제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목적</w:t>
      </w:r>
    </w:p>
    <w:p w14:paraId="32E6B143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 xml:space="preserve">2. </w:t>
      </w:r>
      <w:r w:rsidRPr="00B06534">
        <w:rPr>
          <w:rFonts w:ascii="나눔고딕" w:eastAsia="나눔고딕" w:hAnsi="나눔고딕" w:cs="Arial Unicode MS"/>
        </w:rPr>
        <w:t>요구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조건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분석</w:t>
      </w:r>
    </w:p>
    <w:p w14:paraId="572B3573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 xml:space="preserve">3. </w:t>
      </w:r>
      <w:r w:rsidRPr="00B06534">
        <w:rPr>
          <w:rFonts w:ascii="나눔고딕" w:eastAsia="나눔고딕" w:hAnsi="나눔고딕" w:cs="Arial Unicode MS"/>
        </w:rPr>
        <w:t>현실적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제약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사항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및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대책</w:t>
      </w:r>
    </w:p>
    <w:p w14:paraId="2FAE5C03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 xml:space="preserve">4. </w:t>
      </w:r>
      <w:r w:rsidRPr="00B06534">
        <w:rPr>
          <w:rFonts w:ascii="나눔고딕" w:eastAsia="나눔고딕" w:hAnsi="나눔고딕" w:cs="Arial Unicode MS"/>
        </w:rPr>
        <w:t>설계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문서</w:t>
      </w:r>
    </w:p>
    <w:p w14:paraId="4F0CB3C2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ab/>
        <w:t xml:space="preserve">4.1 </w:t>
      </w:r>
      <w:r w:rsidRPr="00B06534">
        <w:rPr>
          <w:rFonts w:ascii="나눔고딕" w:eastAsia="나눔고딕" w:hAnsi="나눔고딕" w:cs="Arial Unicode MS"/>
        </w:rPr>
        <w:t>개발환경</w:t>
      </w:r>
    </w:p>
    <w:p w14:paraId="3558FD0F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ab/>
        <w:t xml:space="preserve">4.2 </w:t>
      </w:r>
      <w:r w:rsidRPr="00B06534">
        <w:rPr>
          <w:rFonts w:ascii="나눔고딕" w:eastAsia="나눔고딕" w:hAnsi="나눔고딕" w:cs="Arial Unicode MS"/>
        </w:rPr>
        <w:t>사용기술</w:t>
      </w:r>
    </w:p>
    <w:p w14:paraId="31F0EB49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ab/>
        <w:t xml:space="preserve">4.3 </w:t>
      </w:r>
      <w:r w:rsidRPr="00B06534">
        <w:rPr>
          <w:rFonts w:ascii="나눔고딕" w:eastAsia="나눔고딕" w:hAnsi="나눔고딕" w:cs="Arial Unicode MS"/>
        </w:rPr>
        <w:t>프로세스</w:t>
      </w:r>
    </w:p>
    <w:p w14:paraId="027F2A43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 xml:space="preserve">5. </w:t>
      </w:r>
      <w:r w:rsidRPr="00B06534">
        <w:rPr>
          <w:rFonts w:ascii="나눔고딕" w:eastAsia="나눔고딕" w:hAnsi="나눔고딕" w:cs="Arial Unicode MS"/>
        </w:rPr>
        <w:t>개발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일정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및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역할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분담</w:t>
      </w:r>
    </w:p>
    <w:p w14:paraId="6384FE8A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ab/>
        <w:t xml:space="preserve">5.1 </w:t>
      </w:r>
      <w:r w:rsidRPr="00B06534">
        <w:rPr>
          <w:rFonts w:ascii="나눔고딕" w:eastAsia="나눔고딕" w:hAnsi="나눔고딕" w:cs="Arial Unicode MS"/>
        </w:rPr>
        <w:t>개발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일정</w:t>
      </w:r>
    </w:p>
    <w:p w14:paraId="0025E8CD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ab/>
        <w:t xml:space="preserve">5.2 </w:t>
      </w:r>
      <w:r w:rsidRPr="00B06534">
        <w:rPr>
          <w:rFonts w:ascii="나눔고딕" w:eastAsia="나눔고딕" w:hAnsi="나눔고딕" w:cs="Arial Unicode MS"/>
        </w:rPr>
        <w:t>역할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분담</w:t>
      </w:r>
    </w:p>
    <w:p w14:paraId="4960C3D5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 xml:space="preserve">6. </w:t>
      </w:r>
      <w:r w:rsidRPr="00B06534">
        <w:rPr>
          <w:rFonts w:ascii="나눔고딕" w:eastAsia="나눔고딕" w:hAnsi="나눔고딕" w:cs="Arial Unicode MS"/>
        </w:rPr>
        <w:t>참고자료</w:t>
      </w:r>
    </w:p>
    <w:p w14:paraId="2045A789" w14:textId="77777777" w:rsidR="000663D6" w:rsidRPr="00B06534" w:rsidRDefault="000663D6" w:rsidP="00B06534">
      <w:pPr>
        <w:rPr>
          <w:rFonts w:ascii="나눔고딕" w:eastAsia="나눔고딕" w:hAnsi="나눔고딕"/>
        </w:rPr>
      </w:pPr>
    </w:p>
    <w:p w14:paraId="2B38FCE0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6"/>
          <w:szCs w:val="36"/>
        </w:rPr>
      </w:pP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1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과제의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배경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및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목표</w:t>
      </w:r>
    </w:p>
    <w:p w14:paraId="4449E981" w14:textId="77777777" w:rsidR="000663D6" w:rsidRPr="00B06534" w:rsidRDefault="000663D6" w:rsidP="00B06534">
      <w:pPr>
        <w:rPr>
          <w:rFonts w:ascii="나눔고딕" w:eastAsia="나눔고딕" w:hAnsi="나눔고딕" w:cs="나눔고딕"/>
          <w:b/>
          <w:sz w:val="30"/>
          <w:szCs w:val="30"/>
        </w:rPr>
      </w:pPr>
    </w:p>
    <w:p w14:paraId="628FC251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0"/>
          <w:szCs w:val="30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1.1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과제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배경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 </w:t>
      </w:r>
    </w:p>
    <w:p w14:paraId="401E9011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6F89B291" w14:textId="77777777" w:rsidR="000663D6" w:rsidRPr="00B06534" w:rsidRDefault="009F343E" w:rsidP="00B06534">
      <w:pPr>
        <w:ind w:firstLine="207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대부분의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정보는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웹이나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데이터베이스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및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문서들에서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찾을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형식으로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저장된다</w:t>
      </w:r>
      <w:r w:rsidRPr="00B06534">
        <w:rPr>
          <w:rFonts w:ascii="나눔고딕" w:eastAsia="나눔고딕" w:hAnsi="나눔고딕" w:cs="나눔고딕"/>
        </w:rPr>
        <w:t xml:space="preserve">.  </w:t>
      </w:r>
      <w:r w:rsidRPr="00B06534">
        <w:rPr>
          <w:rFonts w:ascii="나눔고딕" w:eastAsia="나눔고딕" w:hAnsi="나눔고딕" w:cs="나눔고딕"/>
        </w:rPr>
        <w:t>여기에는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소비자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제품의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기술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사양에서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재무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및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국가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개발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통계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스포츠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결과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등이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포함된다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궁금한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점에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답변을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찾으려면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표들을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직접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보거나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특정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답변을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제공하는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서비스를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사용해야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이러한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답변을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통해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경우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훨씬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유용하며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접근성이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증대된다</w:t>
      </w:r>
      <w:r w:rsidRPr="00B06534">
        <w:rPr>
          <w:rFonts w:ascii="나눔고딕" w:eastAsia="나눔고딕" w:hAnsi="나눔고딕" w:cs="나눔고딕"/>
        </w:rPr>
        <w:t>.</w:t>
      </w:r>
    </w:p>
    <w:p w14:paraId="10944F14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24AA630C" w14:textId="77777777" w:rsidR="000663D6" w:rsidRPr="00B06534" w:rsidRDefault="009F343E" w:rsidP="00B06534">
      <w:pPr>
        <w:ind w:firstLine="207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최근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이러한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전통적인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의미론적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분석</w:t>
      </w:r>
      <w:r w:rsidRPr="00B06534">
        <w:rPr>
          <w:rFonts w:ascii="나눔고딕" w:eastAsia="나눔고딕" w:hAnsi="나눔고딕" w:cs="나눔고딕"/>
        </w:rPr>
        <w:t>(</w:t>
      </w:r>
      <w:proofErr w:type="spellStart"/>
      <w:r w:rsidRPr="00B06534">
        <w:rPr>
          <w:rFonts w:ascii="나눔고딕" w:eastAsia="나눔고딕" w:hAnsi="나눔고딕" w:cs="나눔고딕"/>
        </w:rPr>
        <w:t>semantic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par</w:t>
      </w:r>
      <w:r w:rsidRPr="00B06534">
        <w:rPr>
          <w:rFonts w:ascii="나눔고딕" w:eastAsia="나눔고딕" w:hAnsi="나눔고딕" w:cs="나눔고딕"/>
        </w:rPr>
        <w:t>sing</w:t>
      </w:r>
      <w:proofErr w:type="spellEnd"/>
      <w:r w:rsidRPr="00B06534">
        <w:rPr>
          <w:rFonts w:ascii="나눔고딕" w:eastAsia="나눔고딕" w:hAnsi="나눔고딕" w:cs="나눔고딕"/>
        </w:rPr>
        <w:t>)</w:t>
      </w:r>
      <w:r w:rsidRPr="00B06534">
        <w:rPr>
          <w:rFonts w:ascii="나눔고딕" w:eastAsia="나눔고딕" w:hAnsi="나눔고딕" w:cs="나눔고딕"/>
        </w:rPr>
        <w:t>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아닌</w:t>
      </w:r>
      <w:r w:rsidRPr="00B06534">
        <w:rPr>
          <w:rFonts w:ascii="나눔고딕" w:eastAsia="나눔고딕" w:hAnsi="나눔고딕" w:cs="나눔고딕"/>
        </w:rPr>
        <w:t xml:space="preserve"> BERT </w:t>
      </w:r>
      <w:r w:rsidRPr="00B06534">
        <w:rPr>
          <w:rFonts w:ascii="나눔고딕" w:eastAsia="나눔고딕" w:hAnsi="나눔고딕" w:cs="나눔고딕"/>
        </w:rPr>
        <w:t>아키텍처를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확장하여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테이블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형식의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구조와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질문을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함께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인코딩하여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답변을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직접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가리킬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모델인</w:t>
      </w:r>
      <w:r w:rsidRPr="00B06534">
        <w:rPr>
          <w:rFonts w:ascii="나눔고딕" w:eastAsia="나눔고딕" w:hAnsi="나눔고딕" w:cs="나눔고딕"/>
        </w:rPr>
        <w:t xml:space="preserve"> TAPAS(</w:t>
      </w:r>
      <w:proofErr w:type="spellStart"/>
      <w:r w:rsidRPr="00B06534">
        <w:rPr>
          <w:rFonts w:ascii="나눔고딕" w:eastAsia="나눔고딕" w:hAnsi="나눔고딕" w:cs="나눔고딕"/>
        </w:rPr>
        <w:t>TAble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PArSer</w:t>
      </w:r>
      <w:proofErr w:type="spellEnd"/>
      <w:r w:rsidRPr="00B06534">
        <w:rPr>
          <w:rFonts w:ascii="나눔고딕" w:eastAsia="나눔고딕" w:hAnsi="나눔고딕" w:cs="나눔고딕"/>
        </w:rPr>
        <w:t>)</w:t>
      </w:r>
      <w:r w:rsidRPr="00B06534">
        <w:rPr>
          <w:rFonts w:ascii="나눔고딕" w:eastAsia="나눔고딕" w:hAnsi="나눔고딕" w:cs="나눔고딕"/>
        </w:rPr>
        <w:t>오픈소스가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등장했다</w:t>
      </w:r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TAPAS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기존의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방식에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비하여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lastRenderedPageBreak/>
        <w:t>광범위한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도메인의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테이블에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적용할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모델로써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특정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테이블에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질문이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아닌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임의의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질문으로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확장하기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유용하다</w:t>
      </w:r>
      <w:r w:rsidRPr="00B06534">
        <w:rPr>
          <w:rFonts w:ascii="나눔고딕" w:eastAsia="나눔고딕" w:hAnsi="나눔고딕" w:cs="나눔고딕"/>
        </w:rPr>
        <w:t>.</w:t>
      </w:r>
    </w:p>
    <w:p w14:paraId="37A6805A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0996D0FE" w14:textId="77777777" w:rsidR="000663D6" w:rsidRPr="00B06534" w:rsidRDefault="009F343E" w:rsidP="00B06534">
      <w:pPr>
        <w:ind w:firstLine="207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한편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위키백과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페이지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전체에서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리스트가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포함된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지문을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대상으로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질의응답을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수행하는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KorQuAD</w:t>
      </w:r>
      <w:r w:rsidRPr="00B06534">
        <w:rPr>
          <w:rFonts w:ascii="나눔고딕" w:eastAsia="나눔고딕" w:hAnsi="나눔고딕" w:cs="나눔고딕"/>
        </w:rPr>
        <w:t>라는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웹문서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기계독해를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한국어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질의응답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데이터셋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역시</w:t>
      </w:r>
      <w:r w:rsidRPr="00B06534">
        <w:rPr>
          <w:rFonts w:ascii="나눔고딕" w:eastAsia="나눔고딕" w:hAnsi="나눔고딕" w:cs="나눔고딕"/>
        </w:rPr>
        <w:t xml:space="preserve"> 2019</w:t>
      </w:r>
      <w:r w:rsidRPr="00B06534">
        <w:rPr>
          <w:rFonts w:ascii="나눔고딕" w:eastAsia="나눔고딕" w:hAnsi="나눔고딕" w:cs="나눔고딕"/>
        </w:rPr>
        <w:t>년에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발표되었다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이렇듯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실사용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가능한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개발은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최근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많은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관심을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받고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분야이다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중에서도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관한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개발이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현재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전세계적으로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연구가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되고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있지만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스펙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연구는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아직까지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진행이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되지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않았다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과제에서는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다양한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레이아웃의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해서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사용자의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응답하는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개발하는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것에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집중한다</w:t>
      </w:r>
      <w:r w:rsidRPr="00B06534">
        <w:rPr>
          <w:rFonts w:ascii="나눔고딕" w:eastAsia="나눔고딕" w:hAnsi="나눔고딕" w:cs="나눔고딕"/>
        </w:rPr>
        <w:t xml:space="preserve">. </w:t>
      </w:r>
    </w:p>
    <w:p w14:paraId="79DC6102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16828789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0"/>
          <w:szCs w:val="30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1.2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과제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목적</w:t>
      </w:r>
    </w:p>
    <w:p w14:paraId="28964559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27EF321D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이번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과제에서는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앞서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언급했던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TAPAS</w:t>
      </w:r>
      <w:r w:rsidRPr="00B06534">
        <w:rPr>
          <w:rFonts w:ascii="나눔고딕" w:eastAsia="나눔고딕" w:hAnsi="나눔고딕" w:cs="나눔고딕"/>
        </w:rPr>
        <w:t>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KorQuAD</w:t>
      </w:r>
      <w:r w:rsidRPr="00B06534">
        <w:rPr>
          <w:rFonts w:ascii="나눔고딕" w:eastAsia="나눔고딕" w:hAnsi="나눔고딕" w:cs="나눔고딕"/>
        </w:rPr>
        <w:t>와는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차별화되는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제품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스펙을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제공하기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집중한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질의응답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만들고자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기존의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질의응답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모델에서는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똑같은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속성들을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요소들에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대해서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임의의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답을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얻을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있지만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실제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같은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카테고리의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제품이라도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제조사와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사용목적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등에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따라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표의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구성요소뿐만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아니라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자체의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레이아웃이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크게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다르기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때문에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다양한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레이아웃을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많은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실제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스펙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있다는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점에서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사용성이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높다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과제에서는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다양한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형태의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학습하여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TAPAS</w:t>
      </w:r>
      <w:r w:rsidRPr="00B06534">
        <w:rPr>
          <w:rFonts w:ascii="나눔고딕" w:eastAsia="나눔고딕" w:hAnsi="나눔고딕" w:cs="나눔고딕"/>
        </w:rPr>
        <w:t>처럼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질의응답이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가능한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높은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수준의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성능을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생성을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목적으로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한다</w:t>
      </w:r>
      <w:r w:rsidRPr="00B06534">
        <w:rPr>
          <w:rFonts w:ascii="나눔고딕" w:eastAsia="나눔고딕" w:hAnsi="나눔고딕" w:cs="나눔고딕"/>
        </w:rPr>
        <w:t>.</w:t>
      </w:r>
    </w:p>
    <w:p w14:paraId="1E6240A7" w14:textId="77777777" w:rsidR="000663D6" w:rsidRPr="00B06534" w:rsidRDefault="000663D6" w:rsidP="00B06534">
      <w:pPr>
        <w:ind w:firstLine="283"/>
        <w:rPr>
          <w:rFonts w:ascii="나눔고딕" w:eastAsia="나눔고딕" w:hAnsi="나눔고딕" w:cs="나눔고딕"/>
        </w:rPr>
      </w:pPr>
    </w:p>
    <w:p w14:paraId="3A571066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기존의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TAPAS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일반적인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형태의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대해서는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높은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성능을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보여주지만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그렇지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않은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대해서는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저조한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성능을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보인다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실제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환경에서는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일반적이지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않은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Weak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Supervision</w:t>
      </w:r>
      <w:r w:rsidRPr="00B06534">
        <w:rPr>
          <w:rFonts w:ascii="나눔고딕" w:eastAsia="나눔고딕" w:hAnsi="나눔고딕" w:cs="나눔고딕"/>
        </w:rPr>
        <w:t>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표들이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많으므로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이를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전처리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하거나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이해할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있도록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하는것이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목적이다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</w:t>
      </w:r>
      <w:r w:rsidRPr="00B06534">
        <w:rPr>
          <w:rFonts w:ascii="나눔고딕" w:eastAsia="나눔고딕" w:hAnsi="나눔고딕" w:cs="나눔고딕"/>
        </w:rPr>
        <w:t>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우리는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먼저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학습시킬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인터넷상에서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제품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스펙시트를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수집할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것이다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그후에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이해할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있도록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수집한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데이터를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전처리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하거나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튜닝할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것이다</w:t>
      </w:r>
      <w:r w:rsidRPr="00B06534">
        <w:rPr>
          <w:rFonts w:ascii="나눔고딕" w:eastAsia="나눔고딕" w:hAnsi="나눔고딕" w:cs="나눔고딕"/>
        </w:rPr>
        <w:t>.</w:t>
      </w:r>
    </w:p>
    <w:p w14:paraId="391CE8B4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25181E74" w14:textId="77777777" w:rsidR="000663D6" w:rsidRPr="00B06534" w:rsidRDefault="009F343E" w:rsidP="00B06534">
      <w:pPr>
        <w:keepNext/>
        <w:ind w:firstLine="425"/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나눔고딕"/>
          <w:noProof/>
        </w:rPr>
        <w:lastRenderedPageBreak/>
        <w:drawing>
          <wp:inline distT="114300" distB="114300" distL="114300" distR="114300" wp14:anchorId="21A5D9F0" wp14:editId="72A695B0">
            <wp:extent cx="5548313" cy="50387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503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5128C" w14:textId="77777777" w:rsidR="000663D6" w:rsidRPr="00B06534" w:rsidRDefault="009F343E" w:rsidP="00B065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고딕" w:eastAsia="나눔고딕" w:hAnsi="나눔고딕"/>
          <w:b/>
          <w:color w:val="000000"/>
          <w:sz w:val="20"/>
          <w:szCs w:val="20"/>
        </w:rPr>
        <w:pPrChange w:id="2" w:author="민 경언" w:date="2021-05-07T17:1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그림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1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갤럭시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버즈의</w:t>
      </w:r>
      <w:proofErr w:type="spellEnd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스펙표</w:t>
      </w:r>
      <w:proofErr w:type="spellEnd"/>
    </w:p>
    <w:p w14:paraId="3FB5467F" w14:textId="77777777" w:rsidR="000663D6" w:rsidRPr="00B06534" w:rsidRDefault="000663D6" w:rsidP="00B06534">
      <w:pPr>
        <w:rPr>
          <w:rFonts w:ascii="나눔고딕" w:eastAsia="나눔고딕" w:hAnsi="나눔고딕"/>
        </w:rPr>
      </w:pPr>
    </w:p>
    <w:p w14:paraId="285E5479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그림</w:t>
      </w:r>
      <w:r w:rsidRPr="00B06534">
        <w:rPr>
          <w:rFonts w:ascii="나눔고딕" w:eastAsia="나눔고딕" w:hAnsi="나눔고딕" w:cs="나눔고딕"/>
        </w:rPr>
        <w:t xml:space="preserve"> 1</w:t>
      </w:r>
      <w:r w:rsidRPr="00B06534">
        <w:rPr>
          <w:rFonts w:ascii="나눔고딕" w:eastAsia="나눔고딕" w:hAnsi="나눔고딕" w:cs="나눔고딕"/>
        </w:rPr>
        <w:t>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같은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형태의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기본적인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틀에서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벗어난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형태이기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때문에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이러한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데이터들을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시스템을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제작한다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먼저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다양한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카테고리별로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모아서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이용가능한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형태로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이것을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이용하여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그리고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응답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쌍을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각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구성원이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만들어서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이것</w:t>
      </w:r>
      <w:r w:rsidRPr="00B06534">
        <w:rPr>
          <w:rFonts w:ascii="나눔고딕" w:eastAsia="나눔고딕" w:hAnsi="나눔고딕" w:cs="나눔고딕"/>
        </w:rPr>
        <w:t>들을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적용시켜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본다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중에서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가장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보편적으로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적용될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것이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좋은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질의응답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쌍이므로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이것을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머신러닝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툴</w:t>
      </w:r>
      <w:r w:rsidRPr="00B06534">
        <w:rPr>
          <w:rFonts w:ascii="나눔고딕" w:eastAsia="나눔고딕" w:hAnsi="나눔고딕" w:cs="나눔고딕"/>
        </w:rPr>
        <w:t>(</w:t>
      </w:r>
      <w:r w:rsidRPr="00B06534">
        <w:rPr>
          <w:rFonts w:ascii="나눔고딕" w:eastAsia="나눔고딕" w:hAnsi="나눔고딕" w:cs="나눔고딕"/>
        </w:rPr>
        <w:t>구글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Tapas</w:t>
      </w:r>
      <w:proofErr w:type="spellEnd"/>
      <w:r w:rsidRPr="00B06534">
        <w:rPr>
          <w:rFonts w:ascii="나눔고딕" w:eastAsia="나눔고딕" w:hAnsi="나눔고딕" w:cs="나눔고딕"/>
        </w:rPr>
        <w:t>)</w:t>
      </w:r>
      <w:proofErr w:type="spellStart"/>
      <w:r w:rsidRPr="00B06534">
        <w:rPr>
          <w:rFonts w:ascii="나눔고딕" w:eastAsia="나눔고딕" w:hAnsi="나눔고딕" w:cs="나눔고딕"/>
        </w:rPr>
        <w:t>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이용하여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학습시킨다</w:t>
      </w:r>
      <w:r w:rsidRPr="00B06534">
        <w:rPr>
          <w:rFonts w:ascii="나눔고딕" w:eastAsia="나눔고딕" w:hAnsi="나눔고딕" w:cs="나눔고딕"/>
        </w:rPr>
        <w:t xml:space="preserve">. </w:t>
      </w:r>
    </w:p>
    <w:p w14:paraId="45DB73BC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0EF3BB9B" w14:textId="77777777" w:rsidR="000663D6" w:rsidRPr="00B06534" w:rsidRDefault="009F343E" w:rsidP="00B06534">
      <w:pPr>
        <w:rPr>
          <w:rFonts w:ascii="나눔고딕" w:eastAsia="나눔고딕" w:hAnsi="나눔고딕"/>
          <w:b/>
          <w:sz w:val="36"/>
          <w:szCs w:val="36"/>
        </w:rPr>
      </w:pPr>
      <w:r w:rsidRPr="00B06534">
        <w:rPr>
          <w:rFonts w:ascii="나눔고딕" w:eastAsia="나눔고딕" w:hAnsi="나눔고딕" w:cs="Arial Unicode MS"/>
          <w:b/>
          <w:sz w:val="36"/>
          <w:szCs w:val="36"/>
        </w:rPr>
        <w:t xml:space="preserve">2. </w:t>
      </w:r>
      <w:r w:rsidRPr="00B06534">
        <w:rPr>
          <w:rFonts w:ascii="나눔고딕" w:eastAsia="나눔고딕" w:hAnsi="나눔고딕" w:cs="Arial Unicode MS"/>
          <w:b/>
          <w:sz w:val="36"/>
          <w:szCs w:val="36"/>
        </w:rPr>
        <w:t>요구</w:t>
      </w:r>
      <w:r w:rsidRPr="00B06534">
        <w:rPr>
          <w:rFonts w:ascii="나눔고딕" w:eastAsia="나눔고딕" w:hAnsi="나눔고딕" w:cs="Arial Unicode MS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Arial Unicode MS"/>
          <w:b/>
          <w:sz w:val="36"/>
          <w:szCs w:val="36"/>
        </w:rPr>
        <w:t>조건</w:t>
      </w:r>
      <w:r w:rsidRPr="00B06534">
        <w:rPr>
          <w:rFonts w:ascii="나눔고딕" w:eastAsia="나눔고딕" w:hAnsi="나눔고딕" w:cs="Arial Unicode MS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Arial Unicode MS"/>
          <w:b/>
          <w:sz w:val="36"/>
          <w:szCs w:val="36"/>
        </w:rPr>
        <w:t>분석</w:t>
      </w:r>
    </w:p>
    <w:p w14:paraId="3770E7A6" w14:textId="77777777" w:rsidR="000663D6" w:rsidRPr="00B06534" w:rsidRDefault="009F343E" w:rsidP="00B06534">
      <w:pPr>
        <w:numPr>
          <w:ilvl w:val="0"/>
          <w:numId w:val="1"/>
        </w:numPr>
        <w:rPr>
          <w:rFonts w:ascii="나눔고딕" w:eastAsia="나눔고딕" w:hAnsi="나눔고딕"/>
          <w:sz w:val="28"/>
          <w:szCs w:val="28"/>
        </w:rPr>
      </w:pPr>
      <w:r w:rsidRPr="00B06534">
        <w:rPr>
          <w:rFonts w:ascii="나눔고딕" w:eastAsia="나눔고딕" w:hAnsi="나눔고딕" w:cs="Arial Unicode MS"/>
          <w:sz w:val="28"/>
          <w:szCs w:val="28"/>
        </w:rPr>
        <w:t>제품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스펙과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관련하여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자연어를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사용한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질문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응답이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가능해야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한다</w:t>
      </w:r>
      <w:r w:rsidRPr="00B06534">
        <w:rPr>
          <w:rFonts w:ascii="나눔고딕" w:eastAsia="나눔고딕" w:hAnsi="나눔고딕" w:cs="Arial Unicode MS"/>
          <w:sz w:val="28"/>
          <w:szCs w:val="28"/>
        </w:rPr>
        <w:t>.</w:t>
      </w:r>
    </w:p>
    <w:p w14:paraId="0173A9F1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/>
          <w:sz w:val="24"/>
          <w:szCs w:val="24"/>
        </w:rPr>
        <w:t xml:space="preserve">   </w:t>
      </w:r>
      <w:r w:rsidRPr="00B06534">
        <w:rPr>
          <w:rFonts w:ascii="나눔고딕" w:eastAsia="나눔고딕" w:hAnsi="나눔고딕" w:cs="Arial Unicode MS"/>
        </w:rPr>
        <w:t xml:space="preserve">     - </w:t>
      </w:r>
      <w:r w:rsidRPr="00B06534">
        <w:rPr>
          <w:rFonts w:ascii="나눔고딕" w:eastAsia="나눔고딕" w:hAnsi="나눔고딕" w:cs="Arial Unicode MS"/>
        </w:rPr>
        <w:t>다음과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같은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자연어</w:t>
      </w:r>
      <w:r w:rsidRPr="00B06534">
        <w:rPr>
          <w:rFonts w:ascii="나눔고딕" w:eastAsia="나눔고딕" w:hAnsi="나눔고딕" w:cs="Arial Unicode MS"/>
        </w:rPr>
        <w:t xml:space="preserve"> </w:t>
      </w:r>
      <w:proofErr w:type="gramStart"/>
      <w:r w:rsidRPr="00B06534">
        <w:rPr>
          <w:rFonts w:ascii="나눔고딕" w:eastAsia="나눔고딕" w:hAnsi="나눔고딕" w:cs="Arial Unicode MS"/>
        </w:rPr>
        <w:t>질문들</w:t>
      </w:r>
      <w:r w:rsidRPr="00B06534">
        <w:rPr>
          <w:rFonts w:ascii="나눔고딕" w:eastAsia="나눔고딕" w:hAnsi="나눔고딕" w:cs="Arial Unicode MS"/>
        </w:rPr>
        <w:t xml:space="preserve"> ,</w:t>
      </w:r>
      <w:proofErr w:type="gramEnd"/>
      <w:r w:rsidRPr="00B06534">
        <w:rPr>
          <w:rFonts w:ascii="나눔고딕" w:eastAsia="나눔고딕" w:hAnsi="나눔고딕" w:cs="Arial Unicode MS"/>
        </w:rPr>
        <w:t>”</w:t>
      </w:r>
      <w:r w:rsidRPr="00B06534">
        <w:rPr>
          <w:rFonts w:ascii="나눔고딕" w:eastAsia="나눔고딕" w:hAnsi="나눔고딕" w:cs="Arial Unicode MS"/>
        </w:rPr>
        <w:t>평균적인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모니터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크기가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얼마나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되니</w:t>
      </w:r>
      <w:r w:rsidRPr="00B06534">
        <w:rPr>
          <w:rFonts w:ascii="나눔고딕" w:eastAsia="나눔고딕" w:hAnsi="나눔고딕" w:cs="Arial Unicode MS"/>
        </w:rPr>
        <w:t xml:space="preserve">?”, </w:t>
      </w:r>
    </w:p>
    <w:p w14:paraId="4D4B45D6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 xml:space="preserve">         “</w:t>
      </w:r>
      <w:r w:rsidRPr="00B06534">
        <w:rPr>
          <w:rFonts w:ascii="나눔고딕" w:eastAsia="나눔고딕" w:hAnsi="나눔고딕" w:cs="Arial Unicode MS"/>
        </w:rPr>
        <w:t>용량이</w:t>
      </w:r>
      <w:r w:rsidRPr="00B06534">
        <w:rPr>
          <w:rFonts w:ascii="나눔고딕" w:eastAsia="나눔고딕" w:hAnsi="나눔고딕" w:cs="Arial Unicode MS"/>
        </w:rPr>
        <w:t xml:space="preserve"> 500L </w:t>
      </w:r>
      <w:r w:rsidRPr="00B06534">
        <w:rPr>
          <w:rFonts w:ascii="나눔고딕" w:eastAsia="나눔고딕" w:hAnsi="나눔고딕" w:cs="Arial Unicode MS"/>
        </w:rPr>
        <w:t>이상인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냉장고</w:t>
      </w:r>
      <w:r w:rsidRPr="00B06534">
        <w:rPr>
          <w:rFonts w:ascii="나눔고딕" w:eastAsia="나눔고딕" w:hAnsi="나눔고딕" w:cs="Arial Unicode MS"/>
        </w:rPr>
        <w:t xml:space="preserve"> </w:t>
      </w:r>
      <w:proofErr w:type="gramStart"/>
      <w:r w:rsidRPr="00B06534">
        <w:rPr>
          <w:rFonts w:ascii="나눔고딕" w:eastAsia="나눔고딕" w:hAnsi="나눔고딕" w:cs="Arial Unicode MS"/>
        </w:rPr>
        <w:t>찾아줘</w:t>
      </w:r>
      <w:r w:rsidRPr="00B06534">
        <w:rPr>
          <w:rFonts w:ascii="나눔고딕" w:eastAsia="나눔고딕" w:hAnsi="나눔고딕" w:cs="Arial Unicode MS"/>
        </w:rPr>
        <w:t xml:space="preserve"> ”</w:t>
      </w:r>
      <w:proofErr w:type="gramEnd"/>
      <w:r w:rsidRPr="00B06534">
        <w:rPr>
          <w:rFonts w:ascii="나눔고딕" w:eastAsia="나눔고딕" w:hAnsi="나눔고딕" w:cs="Arial Unicode MS"/>
        </w:rPr>
        <w:t xml:space="preserve"> , </w:t>
      </w:r>
      <w:r w:rsidRPr="00B06534">
        <w:rPr>
          <w:rFonts w:ascii="나눔고딕" w:eastAsia="나눔고딕" w:hAnsi="나눔고딕" w:cs="Arial Unicode MS"/>
        </w:rPr>
        <w:t>에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대해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올바른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답을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돌려주어야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한다</w:t>
      </w:r>
      <w:r w:rsidRPr="00B06534">
        <w:rPr>
          <w:rFonts w:ascii="나눔고딕" w:eastAsia="나눔고딕" w:hAnsi="나눔고딕" w:cs="Arial Unicode MS"/>
        </w:rPr>
        <w:t>.</w:t>
      </w:r>
    </w:p>
    <w:p w14:paraId="5BC300ED" w14:textId="77777777" w:rsidR="000663D6" w:rsidRPr="00B06534" w:rsidRDefault="000663D6" w:rsidP="00B06534">
      <w:pPr>
        <w:rPr>
          <w:rFonts w:ascii="나눔고딕" w:eastAsia="나눔고딕" w:hAnsi="나눔고딕"/>
          <w:sz w:val="24"/>
          <w:szCs w:val="24"/>
        </w:rPr>
      </w:pPr>
    </w:p>
    <w:p w14:paraId="630775C3" w14:textId="77777777" w:rsidR="000663D6" w:rsidRPr="00B06534" w:rsidRDefault="009F343E" w:rsidP="00B06534">
      <w:pPr>
        <w:numPr>
          <w:ilvl w:val="0"/>
          <w:numId w:val="1"/>
        </w:numPr>
        <w:rPr>
          <w:rFonts w:ascii="나눔고딕" w:eastAsia="나눔고딕" w:hAnsi="나눔고딕"/>
          <w:sz w:val="28"/>
          <w:szCs w:val="28"/>
        </w:rPr>
      </w:pPr>
      <w:r w:rsidRPr="00B06534">
        <w:rPr>
          <w:rFonts w:ascii="나눔고딕" w:eastAsia="나눔고딕" w:hAnsi="나눔고딕" w:cs="Arial Unicode MS"/>
          <w:sz w:val="28"/>
          <w:szCs w:val="28"/>
        </w:rPr>
        <w:lastRenderedPageBreak/>
        <w:t>다양한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형태의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표를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언어모델이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r w:rsidRPr="00B06534">
        <w:rPr>
          <w:rFonts w:ascii="나눔고딕" w:eastAsia="나눔고딕" w:hAnsi="나눔고딕" w:cs="Arial Unicode MS"/>
          <w:sz w:val="28"/>
          <w:szCs w:val="28"/>
        </w:rPr>
        <w:t>이해하도록</w:t>
      </w:r>
      <w:r w:rsidRPr="00B06534">
        <w:rPr>
          <w:rFonts w:ascii="나눔고딕" w:eastAsia="나눔고딕" w:hAnsi="나눔고딕" w:cs="Arial Unicode MS"/>
          <w:sz w:val="28"/>
          <w:szCs w:val="28"/>
        </w:rPr>
        <w:t xml:space="preserve"> </w:t>
      </w:r>
      <w:proofErr w:type="spellStart"/>
      <w:r w:rsidRPr="00B06534">
        <w:rPr>
          <w:rFonts w:ascii="나눔고딕" w:eastAsia="나눔고딕" w:hAnsi="나눔고딕" w:cs="Arial Unicode MS"/>
          <w:sz w:val="28"/>
          <w:szCs w:val="28"/>
        </w:rPr>
        <w:t>해야한다</w:t>
      </w:r>
      <w:proofErr w:type="spellEnd"/>
      <w:r w:rsidRPr="00B06534">
        <w:rPr>
          <w:rFonts w:ascii="나눔고딕" w:eastAsia="나눔고딕" w:hAnsi="나눔고딕" w:cs="Arial Unicode MS"/>
          <w:sz w:val="28"/>
          <w:szCs w:val="28"/>
        </w:rPr>
        <w:t>.</w:t>
      </w:r>
    </w:p>
    <w:p w14:paraId="303DA8BC" w14:textId="77777777" w:rsidR="000663D6" w:rsidRPr="00B06534" w:rsidRDefault="009F343E" w:rsidP="00B06534">
      <w:pPr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Arial Unicode MS"/>
        </w:rPr>
        <w:t xml:space="preserve">        - </w:t>
      </w:r>
      <w:r w:rsidRPr="00B06534">
        <w:rPr>
          <w:rFonts w:ascii="나눔고딕" w:eastAsia="나눔고딕" w:hAnsi="나눔고딕" w:cs="Arial Unicode MS"/>
        </w:rPr>
        <w:t>다양한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형태의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표를</w:t>
      </w:r>
      <w:r w:rsidRPr="00B06534">
        <w:rPr>
          <w:rFonts w:ascii="나눔고딕" w:eastAsia="나눔고딕" w:hAnsi="나눔고딕" w:cs="Arial Unicode MS"/>
        </w:rPr>
        <w:t xml:space="preserve"> </w:t>
      </w:r>
      <w:proofErr w:type="spellStart"/>
      <w:r w:rsidRPr="00B06534">
        <w:rPr>
          <w:rFonts w:ascii="나눔고딕" w:eastAsia="나눔고딕" w:hAnsi="나눔고딕" w:cs="Arial Unicode MS"/>
        </w:rPr>
        <w:t>전처리</w:t>
      </w:r>
      <w:proofErr w:type="spellEnd"/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한다</w:t>
      </w:r>
      <w:r w:rsidRPr="00B06534">
        <w:rPr>
          <w:rFonts w:ascii="나눔고딕" w:eastAsia="나눔고딕" w:hAnsi="나눔고딕" w:cs="Arial Unicode MS"/>
        </w:rPr>
        <w:t>.</w:t>
      </w:r>
    </w:p>
    <w:p w14:paraId="487F078B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26"/>
          <w:szCs w:val="26"/>
        </w:rPr>
      </w:pPr>
      <w:r w:rsidRPr="00B06534">
        <w:rPr>
          <w:rFonts w:ascii="나눔고딕" w:eastAsia="나눔고딕" w:hAnsi="나눔고딕" w:cs="Arial Unicode MS"/>
        </w:rPr>
        <w:t xml:space="preserve">        - </w:t>
      </w:r>
      <w:r w:rsidRPr="00B06534">
        <w:rPr>
          <w:rFonts w:ascii="나눔고딕" w:eastAsia="나눔고딕" w:hAnsi="나눔고딕" w:cs="Arial Unicode MS"/>
        </w:rPr>
        <w:t>언어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모델이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다양한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형태의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표를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처리하도록</w:t>
      </w:r>
      <w:r w:rsidRPr="00B06534">
        <w:rPr>
          <w:rFonts w:ascii="나눔고딕" w:eastAsia="나눔고딕" w:hAnsi="나눔고딕" w:cs="Arial Unicode MS"/>
        </w:rPr>
        <w:t xml:space="preserve"> </w:t>
      </w:r>
      <w:r w:rsidRPr="00B06534">
        <w:rPr>
          <w:rFonts w:ascii="나눔고딕" w:eastAsia="나눔고딕" w:hAnsi="나눔고딕" w:cs="Arial Unicode MS"/>
        </w:rPr>
        <w:t>튜닝한다</w:t>
      </w:r>
      <w:r w:rsidRPr="00B06534">
        <w:rPr>
          <w:rFonts w:ascii="나눔고딕" w:eastAsia="나눔고딕" w:hAnsi="나눔고딕" w:cs="Arial Unicode MS"/>
        </w:rPr>
        <w:t xml:space="preserve">. </w:t>
      </w:r>
    </w:p>
    <w:p w14:paraId="4C5131C4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61EF16F9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2C514871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6"/>
          <w:szCs w:val="36"/>
        </w:rPr>
      </w:pP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3.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현실적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제약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사항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및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대책</w:t>
      </w:r>
    </w:p>
    <w:p w14:paraId="4554E5CD" w14:textId="77777777" w:rsidR="000663D6" w:rsidRPr="00B06534" w:rsidRDefault="000663D6" w:rsidP="00B06534">
      <w:pPr>
        <w:rPr>
          <w:rFonts w:ascii="나눔고딕" w:eastAsia="나눔고딕" w:hAnsi="나눔고딕" w:cs="나눔고딕"/>
          <w:sz w:val="20"/>
          <w:szCs w:val="20"/>
        </w:rPr>
      </w:pPr>
    </w:p>
    <w:p w14:paraId="6500BFA3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 xml:space="preserve">1. </w:t>
      </w:r>
      <w:r w:rsidRPr="00B06534">
        <w:rPr>
          <w:rFonts w:ascii="나눔고딕" w:eastAsia="나눔고딕" w:hAnsi="나눔고딕" w:cs="나눔고딕"/>
        </w:rPr>
        <w:t>현실적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제약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수집할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다양한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성격</w:t>
      </w:r>
      <w:r w:rsidRPr="00B06534">
        <w:rPr>
          <w:rFonts w:ascii="나눔고딕" w:eastAsia="나눔고딕" w:hAnsi="나눔고딕" w:cs="나눔고딕"/>
        </w:rPr>
        <w:t>(</w:t>
      </w:r>
      <w:proofErr w:type="spellStart"/>
      <w:r w:rsidRPr="00B06534">
        <w:rPr>
          <w:rFonts w:ascii="나눔고딕" w:eastAsia="나눔고딕" w:hAnsi="나눔고딕" w:cs="나눔고딕"/>
        </w:rPr>
        <w:t>html</w:t>
      </w:r>
      <w:r w:rsidRPr="00B06534">
        <w:rPr>
          <w:rFonts w:ascii="나눔고딕" w:eastAsia="나눔고딕" w:hAnsi="나눔고딕" w:cs="나눔고딕"/>
        </w:rPr>
        <w:t>코드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이미지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텍스트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등</w:t>
      </w:r>
      <w:r w:rsidRPr="00B06534">
        <w:rPr>
          <w:rFonts w:ascii="나눔고딕" w:eastAsia="나눔고딕" w:hAnsi="나눔고딕" w:cs="나눔고딕"/>
        </w:rPr>
        <w:t>)</w:t>
      </w:r>
    </w:p>
    <w:p w14:paraId="68C4CC12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 xml:space="preserve">-&gt; </w:t>
      </w:r>
      <w:r w:rsidRPr="00B06534">
        <w:rPr>
          <w:rFonts w:ascii="나눔고딕" w:eastAsia="나눔고딕" w:hAnsi="나눔고딕" w:cs="나눔고딕"/>
        </w:rPr>
        <w:t>기본적으로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html</w:t>
      </w:r>
      <w:r w:rsidRPr="00B06534">
        <w:rPr>
          <w:rFonts w:ascii="나눔고딕" w:eastAsia="나눔고딕" w:hAnsi="나눔고딕" w:cs="나눔고딕"/>
        </w:rPr>
        <w:t>태그를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수집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추가적인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필요하다고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판단되면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지원되는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라이브러리들을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활용하여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text-based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PDF</w:t>
      </w:r>
      <w:r w:rsidRPr="00B06534">
        <w:rPr>
          <w:rFonts w:ascii="나눔고딕" w:eastAsia="나눔고딕" w:hAnsi="나눔고딕" w:cs="나눔고딕"/>
        </w:rPr>
        <w:t>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이미지도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수집할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예정</w:t>
      </w:r>
    </w:p>
    <w:p w14:paraId="60D5B20B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011C323B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 xml:space="preserve">2. </w:t>
      </w:r>
      <w:r w:rsidRPr="00B06534">
        <w:rPr>
          <w:rFonts w:ascii="나눔고딕" w:eastAsia="나눔고딕" w:hAnsi="나눔고딕" w:cs="나눔고딕"/>
        </w:rPr>
        <w:t>스펙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카테고리가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너무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많음</w:t>
      </w:r>
    </w:p>
    <w:p w14:paraId="31BFB9EE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 xml:space="preserve">-&gt; </w:t>
      </w:r>
      <w:r w:rsidRPr="00B06534">
        <w:rPr>
          <w:rFonts w:ascii="나눔고딕" w:eastAsia="나눔고딕" w:hAnsi="나눔고딕" w:cs="나눔고딕"/>
        </w:rPr>
        <w:t>데이터를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구하기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쉬운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하나의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카테고리로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먼저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모델링을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뒤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점차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카테고리를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추가할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예정</w:t>
      </w:r>
    </w:p>
    <w:p w14:paraId="234CB7A8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512E5EFE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 xml:space="preserve">3. </w:t>
      </w:r>
      <w:r w:rsidRPr="00B06534">
        <w:rPr>
          <w:rFonts w:ascii="나눔고딕" w:eastAsia="나눔고딕" w:hAnsi="나눔고딕" w:cs="나눔고딕"/>
        </w:rPr>
        <w:t>높은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효율의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</w:t>
      </w:r>
      <w:r w:rsidRPr="00B06534">
        <w:rPr>
          <w:rFonts w:ascii="나눔고딕" w:eastAsia="나눔고딕" w:hAnsi="나눔고딕" w:cs="나눔고딕"/>
        </w:rPr>
        <w:t>-</w:t>
      </w:r>
      <w:r w:rsidRPr="00B06534">
        <w:rPr>
          <w:rFonts w:ascii="나눔고딕" w:eastAsia="나눔고딕" w:hAnsi="나눔고딕" w:cs="나눔고딕"/>
        </w:rPr>
        <w:t>응답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쌍을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gramStart"/>
      <w:r w:rsidRPr="00B06534">
        <w:rPr>
          <w:rFonts w:ascii="나눔고딕" w:eastAsia="나눔고딕" w:hAnsi="나눔고딕" w:cs="나눔고딕"/>
        </w:rPr>
        <w:t>학습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하도록</w:t>
      </w:r>
      <w:proofErr w:type="gram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방법</w:t>
      </w:r>
    </w:p>
    <w:p w14:paraId="7AFF05E2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 xml:space="preserve">-&gt; </w:t>
      </w:r>
      <w:r w:rsidRPr="00B06534">
        <w:rPr>
          <w:rFonts w:ascii="나눔고딕" w:eastAsia="나눔고딕" w:hAnsi="나눔고딕" w:cs="나눔고딕"/>
        </w:rPr>
        <w:t>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구성원들이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각각의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쌍을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만들어서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가장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높은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효율이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나오는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</w:t>
      </w:r>
      <w:r w:rsidRPr="00B06534">
        <w:rPr>
          <w:rFonts w:ascii="나눔고딕" w:eastAsia="나눔고딕" w:hAnsi="나눔고딕" w:cs="나눔고딕"/>
        </w:rPr>
        <w:t>-</w:t>
      </w:r>
      <w:r w:rsidRPr="00B06534">
        <w:rPr>
          <w:rFonts w:ascii="나눔고딕" w:eastAsia="나눔고딕" w:hAnsi="나눔고딕" w:cs="나눔고딕"/>
        </w:rPr>
        <w:t>응답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쌍을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채택할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예정</w:t>
      </w:r>
    </w:p>
    <w:p w14:paraId="24919BE6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01169682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6"/>
          <w:szCs w:val="36"/>
        </w:rPr>
      </w:pP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4.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설계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문서</w:t>
      </w:r>
    </w:p>
    <w:p w14:paraId="5A98A56F" w14:textId="77777777" w:rsidR="000663D6" w:rsidRPr="00B06534" w:rsidRDefault="000663D6" w:rsidP="00B06534">
      <w:pPr>
        <w:rPr>
          <w:rFonts w:ascii="나눔고딕" w:eastAsia="나눔고딕" w:hAnsi="나눔고딕" w:cs="나눔고딕"/>
          <w:b/>
          <w:sz w:val="26"/>
          <w:szCs w:val="26"/>
        </w:rPr>
      </w:pPr>
    </w:p>
    <w:p w14:paraId="2D0F739C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0"/>
          <w:szCs w:val="30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4.1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개발환경</w:t>
      </w:r>
    </w:p>
    <w:p w14:paraId="44D2F646" w14:textId="77777777" w:rsidR="000663D6" w:rsidRPr="00B06534" w:rsidRDefault="009F343E" w:rsidP="00B06534">
      <w:pPr>
        <w:rPr>
          <w:rFonts w:ascii="나눔고딕" w:eastAsia="나눔고딕" w:hAnsi="나눔고딕" w:cs="나눔고딕"/>
          <w:sz w:val="24"/>
          <w:szCs w:val="24"/>
        </w:rPr>
      </w:pPr>
      <w:r w:rsidRPr="00B06534">
        <w:rPr>
          <w:rFonts w:ascii="나눔고딕" w:eastAsia="나눔고딕" w:hAnsi="나눔고딕" w:cs="나눔고딕"/>
          <w:sz w:val="24"/>
          <w:szCs w:val="24"/>
        </w:rPr>
        <w:t>개발언어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: </w:t>
      </w:r>
      <w:proofErr w:type="spellStart"/>
      <w:r w:rsidRPr="00B06534">
        <w:rPr>
          <w:rFonts w:ascii="나눔고딕" w:eastAsia="나눔고딕" w:hAnsi="나눔고딕" w:cs="나눔고딕"/>
        </w:rPr>
        <w:t>Python</w:t>
      </w:r>
      <w:proofErr w:type="spellEnd"/>
      <w:r w:rsidRPr="00B06534">
        <w:rPr>
          <w:rFonts w:ascii="나눔고딕" w:eastAsia="나눔고딕" w:hAnsi="나눔고딕" w:cs="나눔고딕"/>
        </w:rPr>
        <w:t>(</w:t>
      </w:r>
      <w:r w:rsidRPr="00B06534">
        <w:rPr>
          <w:rFonts w:ascii="나눔고딕" w:eastAsia="나눔고딕" w:hAnsi="나눔고딕" w:cs="나눔고딕"/>
        </w:rPr>
        <w:t>자연어처리</w:t>
      </w:r>
      <w:proofErr w:type="gramStart"/>
      <w:r w:rsidRPr="00B06534">
        <w:rPr>
          <w:rFonts w:ascii="나눔고딕" w:eastAsia="나눔고딕" w:hAnsi="나눔고딕" w:cs="나눔고딕"/>
        </w:rPr>
        <w:t>, )</w:t>
      </w:r>
      <w:proofErr w:type="gramEnd"/>
    </w:p>
    <w:p w14:paraId="6C3EA3A8" w14:textId="77777777" w:rsidR="000663D6" w:rsidRPr="00B06534" w:rsidRDefault="009F343E" w:rsidP="00B06534">
      <w:pPr>
        <w:rPr>
          <w:rFonts w:ascii="나눔고딕" w:eastAsia="나눔고딕" w:hAnsi="나눔고딕" w:cs="나눔고딕"/>
          <w:sz w:val="24"/>
          <w:szCs w:val="24"/>
        </w:rPr>
      </w:pPr>
      <w:r w:rsidRPr="00B06534">
        <w:rPr>
          <w:rFonts w:ascii="나눔고딕" w:eastAsia="나눔고딕" w:hAnsi="나눔고딕" w:cs="나눔고딕"/>
          <w:sz w:val="24"/>
          <w:szCs w:val="24"/>
        </w:rPr>
        <w:t>개발도구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: </w:t>
      </w:r>
      <w:proofErr w:type="spellStart"/>
      <w:r w:rsidRPr="00B06534">
        <w:rPr>
          <w:rFonts w:ascii="나눔고딕" w:eastAsia="나눔고딕" w:hAnsi="나눔고딕" w:cs="나눔고딕"/>
        </w:rPr>
        <w:t>Pytorch</w:t>
      </w:r>
      <w:proofErr w:type="spellEnd"/>
      <w:r w:rsidRPr="00B06534">
        <w:rPr>
          <w:rFonts w:ascii="나눔고딕" w:eastAsia="나눔고딕" w:hAnsi="나눔고딕" w:cs="나눔고딕"/>
        </w:rPr>
        <w:t>(</w:t>
      </w:r>
      <w:r w:rsidRPr="00B06534">
        <w:rPr>
          <w:rFonts w:ascii="나눔고딕" w:eastAsia="나눔고딕" w:hAnsi="나눔고딕" w:cs="나눔고딕"/>
        </w:rPr>
        <w:t>자연어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질의</w:t>
      </w:r>
      <w:r w:rsidRPr="00B06534">
        <w:rPr>
          <w:rFonts w:ascii="나눔고딕" w:eastAsia="나눔고딕" w:hAnsi="나눔고딕" w:cs="나눔고딕"/>
        </w:rPr>
        <w:t>-</w:t>
      </w:r>
      <w:r w:rsidRPr="00B06534">
        <w:rPr>
          <w:rFonts w:ascii="나눔고딕" w:eastAsia="나눔고딕" w:hAnsi="나눔고딕" w:cs="나눔고딕"/>
        </w:rPr>
        <w:t>응답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</w:t>
      </w:r>
      <w:r w:rsidRPr="00B06534">
        <w:rPr>
          <w:rFonts w:ascii="나눔고딕" w:eastAsia="나눔고딕" w:hAnsi="나눔고딕" w:cs="나눔고딕"/>
        </w:rPr>
        <w:t>)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pyscripter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pycharm</w:t>
      </w:r>
      <w:proofErr w:type="spellEnd"/>
      <w:r w:rsidRPr="00B06534">
        <w:rPr>
          <w:rFonts w:ascii="나눔고딕" w:eastAsia="나눔고딕" w:hAnsi="나눔고딕" w:cs="나눔고딕"/>
        </w:rPr>
        <w:t>, VS CODE</w:t>
      </w:r>
    </w:p>
    <w:p w14:paraId="3A196821" w14:textId="77777777" w:rsidR="000663D6" w:rsidRPr="00B06534" w:rsidRDefault="009F343E" w:rsidP="00B06534">
      <w:pPr>
        <w:rPr>
          <w:rFonts w:ascii="나눔고딕" w:eastAsia="나눔고딕" w:hAnsi="나눔고딕" w:cs="나눔고딕"/>
          <w:sz w:val="24"/>
          <w:szCs w:val="24"/>
        </w:rPr>
      </w:pPr>
      <w:r w:rsidRPr="00B06534">
        <w:rPr>
          <w:rFonts w:ascii="나눔고딕" w:eastAsia="나눔고딕" w:hAnsi="나눔고딕" w:cs="나눔고딕"/>
          <w:sz w:val="24"/>
          <w:szCs w:val="24"/>
        </w:rPr>
        <w:t>실행환경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: AI </w:t>
      </w:r>
      <w:r w:rsidRPr="00B06534">
        <w:rPr>
          <w:rFonts w:ascii="나눔고딕" w:eastAsia="나눔고딕" w:hAnsi="나눔고딕" w:cs="나눔고딕"/>
        </w:rPr>
        <w:t>연구실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서버</w:t>
      </w:r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window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환경</w:t>
      </w:r>
    </w:p>
    <w:p w14:paraId="7BBC9CD1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0DD8EE2C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0"/>
          <w:szCs w:val="30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4.2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사용기술</w:t>
      </w:r>
    </w:p>
    <w:p w14:paraId="5635C55B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i/>
          <w:sz w:val="28"/>
          <w:szCs w:val="28"/>
        </w:rPr>
      </w:pPr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BERT(</w:t>
      </w:r>
      <w:proofErr w:type="spellStart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Bidirectional</w:t>
      </w:r>
      <w:proofErr w:type="spellEnd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Encoder</w:t>
      </w:r>
      <w:proofErr w:type="spellEnd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Representations</w:t>
      </w:r>
      <w:proofErr w:type="spellEnd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from</w:t>
      </w:r>
      <w:proofErr w:type="spellEnd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Transformers</w:t>
      </w:r>
      <w:proofErr w:type="spellEnd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)</w:t>
      </w:r>
    </w:p>
    <w:p w14:paraId="67E116D0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 xml:space="preserve">  </w:t>
      </w:r>
      <w:r w:rsidRPr="00B06534">
        <w:rPr>
          <w:rFonts w:ascii="나눔고딕" w:eastAsia="나눔고딕" w:hAnsi="나눔고딕" w:cs="나눔고딕"/>
        </w:rPr>
        <w:t>기존에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존재하던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NLP</w:t>
      </w:r>
      <w:r w:rsidRPr="00B06534">
        <w:rPr>
          <w:rFonts w:ascii="나눔고딕" w:eastAsia="나눔고딕" w:hAnsi="나눔고딕" w:cs="나눔고딕"/>
        </w:rPr>
        <w:t>모델은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pre-training</w:t>
      </w:r>
      <w:r w:rsidRPr="00B06534">
        <w:rPr>
          <w:rFonts w:ascii="나눔고딕" w:eastAsia="나눔고딕" w:hAnsi="나눔고딕" w:cs="나눔고딕"/>
        </w:rPr>
        <w:t>이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어려웠기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때문에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특정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task</w:t>
      </w:r>
      <w:r w:rsidRPr="00B06534">
        <w:rPr>
          <w:rFonts w:ascii="나눔고딕" w:eastAsia="나눔고딕" w:hAnsi="나눔고딕" w:cs="나눔고딕"/>
        </w:rPr>
        <w:t>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있으면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처음부터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학습시켜야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단점이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있었다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연구가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활발히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진행되었고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만들어진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중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하나가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이다</w:t>
      </w:r>
      <w:proofErr w:type="spellEnd"/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wikipedia</w:t>
      </w:r>
      <w:r w:rsidRPr="00B06534">
        <w:rPr>
          <w:rFonts w:ascii="나눔고딕" w:eastAsia="나눔고딕" w:hAnsi="나눔고딕" w:cs="나눔고딕"/>
        </w:rPr>
        <w:t>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bookcorpus</w:t>
      </w:r>
      <w:r w:rsidRPr="00B06534">
        <w:rPr>
          <w:rFonts w:ascii="나눔고딕" w:eastAsia="나눔고딕" w:hAnsi="나눔고딕" w:cs="나눔고딕"/>
        </w:rPr>
        <w:t>단어를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상당수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모델이기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때문에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각광받는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모델중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하나이다</w:t>
      </w:r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아래</w:t>
      </w:r>
      <w:r w:rsidRPr="00B06534">
        <w:rPr>
          <w:rFonts w:ascii="나눔고딕" w:eastAsia="나눔고딕" w:hAnsi="나눔고딕" w:cs="나눔고딕"/>
        </w:rPr>
        <w:t>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같은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경우에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사용된다</w:t>
      </w:r>
      <w:r w:rsidRPr="00B06534">
        <w:rPr>
          <w:rFonts w:ascii="나눔고딕" w:eastAsia="나눔고딕" w:hAnsi="나눔고딕" w:cs="나눔고딕"/>
        </w:rPr>
        <w:t xml:space="preserve">. </w:t>
      </w:r>
    </w:p>
    <w:p w14:paraId="413512D6" w14:textId="601A4EA6" w:rsidR="000663D6" w:rsidRPr="00B06534" w:rsidRDefault="009F343E" w:rsidP="00B06534">
      <w:pPr>
        <w:numPr>
          <w:ilvl w:val="0"/>
          <w:numId w:val="4"/>
        </w:numPr>
        <w:shd w:val="clear" w:color="auto" w:fill="FFFFFF"/>
        <w:spacing w:before="240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lastRenderedPageBreak/>
        <w:t>Question</w:t>
      </w:r>
      <w:proofErr w:type="spellEnd"/>
      <w:r w:rsidR="00B06534">
        <w:rPr>
          <w:rFonts w:ascii="나눔고딕" w:eastAsia="나눔고딕" w:hAnsi="나눔고딕" w:cs="나눔고딕" w:hint="eastAsia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and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Answering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br/>
        <w:t xml:space="preserve">- </w:t>
      </w:r>
      <w:r w:rsidRPr="00B06534">
        <w:rPr>
          <w:rFonts w:ascii="나눔고딕" w:eastAsia="나눔고딕" w:hAnsi="나눔고딕" w:cs="나눔고딕"/>
          <w:sz w:val="24"/>
          <w:szCs w:val="24"/>
        </w:rPr>
        <w:t>주어진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질문에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적합하게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대답해야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하는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매우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대표적인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문제이다</w:t>
      </w:r>
      <w:r w:rsidRPr="00B06534">
        <w:rPr>
          <w:rFonts w:ascii="나눔고딕" w:eastAsia="나눔고딕" w:hAnsi="나눔고딕" w:cs="나눔고딕"/>
          <w:sz w:val="24"/>
          <w:szCs w:val="24"/>
        </w:rPr>
        <w:t>.</w:t>
      </w:r>
      <w:r w:rsidRPr="00B06534">
        <w:rPr>
          <w:rFonts w:ascii="나눔고딕" w:eastAsia="나눔고딕" w:hAnsi="나눔고딕" w:cs="나눔고딕"/>
          <w:sz w:val="24"/>
          <w:szCs w:val="24"/>
        </w:rPr>
        <w:br/>
        <w:t xml:space="preserve">-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KorQuAD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Visual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QA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etc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>.</w:t>
      </w:r>
    </w:p>
    <w:p w14:paraId="2C207D73" w14:textId="77777777" w:rsidR="000663D6" w:rsidRPr="00B06534" w:rsidRDefault="009F343E" w:rsidP="00B06534">
      <w:pPr>
        <w:numPr>
          <w:ilvl w:val="0"/>
          <w:numId w:val="4"/>
        </w:numPr>
        <w:shd w:val="clear" w:color="auto" w:fill="FFFFFF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Machine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Translation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br/>
        <w:t xml:space="preserve">- </w:t>
      </w:r>
      <w:r w:rsidRPr="00B06534">
        <w:rPr>
          <w:rFonts w:ascii="나눔고딕" w:eastAsia="나눔고딕" w:hAnsi="나눔고딕" w:cs="나눔고딕"/>
          <w:sz w:val="24"/>
          <w:szCs w:val="24"/>
        </w:rPr>
        <w:t>구글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번역기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, </w:t>
      </w:r>
      <w:r w:rsidRPr="00B06534">
        <w:rPr>
          <w:rFonts w:ascii="나눔고딕" w:eastAsia="나눔고딕" w:hAnsi="나눔고딕" w:cs="나눔고딕"/>
          <w:sz w:val="24"/>
          <w:szCs w:val="24"/>
        </w:rPr>
        <w:t>네이버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파파고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등이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있다</w:t>
      </w:r>
      <w:proofErr w:type="gramStart"/>
      <w:r w:rsidRPr="00B06534">
        <w:rPr>
          <w:rFonts w:ascii="나눔고딕" w:eastAsia="나눔고딕" w:hAnsi="나눔고딕" w:cs="나눔고딕"/>
          <w:sz w:val="24"/>
          <w:szCs w:val="24"/>
        </w:rPr>
        <w:t>. .</w:t>
      </w:r>
      <w:proofErr w:type="gramEnd"/>
    </w:p>
    <w:p w14:paraId="75797938" w14:textId="77777777" w:rsidR="000663D6" w:rsidRPr="00B06534" w:rsidRDefault="009F343E" w:rsidP="00B06534">
      <w:pPr>
        <w:numPr>
          <w:ilvl w:val="0"/>
          <w:numId w:val="4"/>
        </w:numPr>
        <w:shd w:val="clear" w:color="auto" w:fill="FFFFFF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  <w:sz w:val="24"/>
          <w:szCs w:val="24"/>
        </w:rPr>
        <w:t>문장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주제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찾기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또는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분류하기</w:t>
      </w:r>
      <w:r w:rsidRPr="00B06534">
        <w:rPr>
          <w:rFonts w:ascii="나눔고딕" w:eastAsia="나눔고딕" w:hAnsi="나눔고딕" w:cs="나눔고딕"/>
          <w:sz w:val="24"/>
          <w:szCs w:val="24"/>
        </w:rPr>
        <w:br/>
        <w:t xml:space="preserve">- </w:t>
      </w:r>
      <w:r w:rsidRPr="00B06534">
        <w:rPr>
          <w:rFonts w:ascii="나눔고딕" w:eastAsia="나눔고딕" w:hAnsi="나눔고딕" w:cs="나눔고딕"/>
          <w:sz w:val="24"/>
          <w:szCs w:val="24"/>
        </w:rPr>
        <w:t>역시나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기존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NLP</w:t>
      </w:r>
      <w:r w:rsidRPr="00B06534">
        <w:rPr>
          <w:rFonts w:ascii="나눔고딕" w:eastAsia="나눔고딕" w:hAnsi="나눔고딕" w:cs="나눔고딕"/>
          <w:sz w:val="24"/>
          <w:szCs w:val="24"/>
        </w:rPr>
        <w:t>에서도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해결할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수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있는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문제는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해결이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가능하다</w:t>
      </w:r>
      <w:proofErr w:type="gramStart"/>
      <w:r w:rsidRPr="00B06534">
        <w:rPr>
          <w:rFonts w:ascii="나눔고딕" w:eastAsia="나눔고딕" w:hAnsi="나눔고딕" w:cs="나눔고딕"/>
          <w:sz w:val="24"/>
          <w:szCs w:val="24"/>
        </w:rPr>
        <w:t>. .</w:t>
      </w:r>
      <w:proofErr w:type="gramEnd"/>
    </w:p>
    <w:p w14:paraId="502C4E62" w14:textId="77777777" w:rsidR="000663D6" w:rsidRPr="00B06534" w:rsidRDefault="009F343E" w:rsidP="00B06534">
      <w:pPr>
        <w:numPr>
          <w:ilvl w:val="0"/>
          <w:numId w:val="4"/>
        </w:numPr>
        <w:shd w:val="clear" w:color="auto" w:fill="FFFFFF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  <w:sz w:val="24"/>
          <w:szCs w:val="24"/>
        </w:rPr>
        <w:t>사람처럼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대화하기</w:t>
      </w:r>
      <w:r w:rsidRPr="00B06534">
        <w:rPr>
          <w:rFonts w:ascii="나눔고딕" w:eastAsia="나눔고딕" w:hAnsi="나눔고딕" w:cs="나눔고딕"/>
          <w:sz w:val="24"/>
          <w:szCs w:val="24"/>
        </w:rPr>
        <w:br/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- </w:t>
      </w:r>
      <w:r w:rsidRPr="00B06534">
        <w:rPr>
          <w:rFonts w:ascii="나눔고딕" w:eastAsia="나눔고딕" w:hAnsi="나눔고딕" w:cs="나눔고딕"/>
          <w:sz w:val="24"/>
          <w:szCs w:val="24"/>
        </w:rPr>
        <w:t>이와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같은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주제에선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매우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강력함을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보여준다</w:t>
      </w:r>
      <w:r w:rsidRPr="00B06534">
        <w:rPr>
          <w:rFonts w:ascii="나눔고딕" w:eastAsia="나눔고딕" w:hAnsi="나눔고딕" w:cs="나눔고딕"/>
          <w:sz w:val="24"/>
          <w:szCs w:val="24"/>
        </w:rPr>
        <w:t>.</w:t>
      </w:r>
    </w:p>
    <w:p w14:paraId="4EC7D4F3" w14:textId="77777777" w:rsidR="000663D6" w:rsidRPr="00B06534" w:rsidRDefault="009F343E" w:rsidP="00B06534">
      <w:pPr>
        <w:numPr>
          <w:ilvl w:val="0"/>
          <w:numId w:val="4"/>
        </w:numPr>
        <w:shd w:val="clear" w:color="auto" w:fill="FFFFFF"/>
        <w:spacing w:after="240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  <w:sz w:val="24"/>
          <w:szCs w:val="24"/>
        </w:rPr>
        <w:t>이외에도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직접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정의한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다양한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문제에도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적용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가능하다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. </w:t>
      </w:r>
      <w:r w:rsidRPr="00B06534">
        <w:rPr>
          <w:rFonts w:ascii="나눔고딕" w:eastAsia="나눔고딕" w:hAnsi="나눔고딕" w:cs="나눔고딕"/>
          <w:sz w:val="24"/>
          <w:szCs w:val="24"/>
        </w:rPr>
        <w:t>물론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꼭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NLP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task</w:t>
      </w:r>
      <w:r w:rsidRPr="00B06534">
        <w:rPr>
          <w:rFonts w:ascii="나눔고딕" w:eastAsia="나눔고딕" w:hAnsi="나눔고딕" w:cs="나눔고딕"/>
          <w:sz w:val="24"/>
          <w:szCs w:val="24"/>
        </w:rPr>
        <w:t>일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필요는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없다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. </w:t>
      </w:r>
    </w:p>
    <w:p w14:paraId="634155D4" w14:textId="77777777" w:rsidR="000663D6" w:rsidRPr="00B06534" w:rsidRDefault="009F343E" w:rsidP="00B06534">
      <w:pPr>
        <w:keepNext/>
        <w:ind w:firstLine="566"/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나눔고딕"/>
          <w:noProof/>
        </w:rPr>
        <w:drawing>
          <wp:inline distT="114300" distB="114300" distL="114300" distR="114300" wp14:anchorId="7BC98868" wp14:editId="7D82E734">
            <wp:extent cx="5262563" cy="4598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5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680E7" w14:textId="77777777" w:rsidR="000663D6" w:rsidRPr="00B06534" w:rsidRDefault="009F343E" w:rsidP="00B065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고딕" w:eastAsia="나눔고딕" w:hAnsi="나눔고딕"/>
          <w:b/>
          <w:color w:val="000000"/>
          <w:sz w:val="20"/>
          <w:szCs w:val="20"/>
        </w:rPr>
        <w:pPrChange w:id="3" w:author="민 경언" w:date="2021-05-07T17:1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그림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2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BERT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모델을</w:t>
      </w:r>
      <w:proofErr w:type="spellEnd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이용한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결론도출</w:t>
      </w:r>
    </w:p>
    <w:p w14:paraId="2F0C046C" w14:textId="77777777" w:rsidR="000663D6" w:rsidRPr="00B06534" w:rsidRDefault="000663D6" w:rsidP="00B06534">
      <w:pPr>
        <w:rPr>
          <w:rFonts w:ascii="나눔고딕" w:eastAsia="나눔고딕" w:hAnsi="나눔고딕"/>
        </w:rPr>
      </w:pPr>
    </w:p>
    <w:p w14:paraId="7B12694A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위의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그림처럼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미리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모델에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질의응답쌍을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넣어서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응답을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도출한다</w:t>
      </w:r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transformer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구조를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사용하면서도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encoder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부분만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</w:t>
      </w:r>
      <w:r w:rsidRPr="00B06534">
        <w:rPr>
          <w:rFonts w:ascii="나눔고딕" w:eastAsia="나눔고딕" w:hAnsi="나눔고딕" w:cs="나눔고딕"/>
        </w:rPr>
        <w:t>(</w:t>
      </w:r>
      <w:r w:rsidRPr="00B06534">
        <w:rPr>
          <w:rFonts w:ascii="나눔고딕" w:eastAsia="나눔고딕" w:hAnsi="나눔고딕" w:cs="나눔고딕"/>
        </w:rPr>
        <w:t>아래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그림에서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왼쪽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부분</w:t>
      </w:r>
      <w:r w:rsidRPr="00B06534">
        <w:rPr>
          <w:rFonts w:ascii="나눔고딕" w:eastAsia="나눔고딕" w:hAnsi="나눔고딕" w:cs="나눔고딕"/>
        </w:rPr>
        <w:t>)</w:t>
      </w:r>
      <w:r w:rsidRPr="00B06534">
        <w:rPr>
          <w:rFonts w:ascii="나눔고딕" w:eastAsia="나눔고딕" w:hAnsi="나눔고딕" w:cs="나눔고딕"/>
        </w:rPr>
        <w:t>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lastRenderedPageBreak/>
        <w:t>학습을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진행한다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기존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대부분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encoder-decoder</w:t>
      </w:r>
      <w:r w:rsidRPr="00B06534">
        <w:rPr>
          <w:rFonts w:ascii="나눔고딕" w:eastAsia="나눔고딕" w:hAnsi="나눔고딕" w:cs="나눔고딕"/>
        </w:rPr>
        <w:t>으로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이루어져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있으며</w:t>
      </w:r>
      <w:r w:rsidRPr="00B06534">
        <w:rPr>
          <w:rFonts w:ascii="나눔고딕" w:eastAsia="나눔고딕" w:hAnsi="나눔고딕" w:cs="나눔고딕"/>
        </w:rPr>
        <w:t xml:space="preserve">, GPT </w:t>
      </w:r>
      <w:r w:rsidRPr="00B06534">
        <w:rPr>
          <w:rFonts w:ascii="나눔고딕" w:eastAsia="나눔고딕" w:hAnsi="나눔고딕" w:cs="나눔고딕"/>
        </w:rPr>
        <w:t>또한</w:t>
      </w:r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decoder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부분을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사용하여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text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generation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문제를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해결하는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모델입니다</w:t>
      </w:r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Transformer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역시</w:t>
      </w:r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input</w:t>
      </w:r>
      <w:r w:rsidRPr="00B06534">
        <w:rPr>
          <w:rFonts w:ascii="나눔고딕" w:eastAsia="나눔고딕" w:hAnsi="나눔고딕" w:cs="나눔고딕"/>
        </w:rPr>
        <w:t>에서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text</w:t>
      </w:r>
      <w:r w:rsidRPr="00B06534">
        <w:rPr>
          <w:rFonts w:ascii="나눔고딕" w:eastAsia="나눔고딕" w:hAnsi="나눔고딕" w:cs="나눔고딕"/>
        </w:rPr>
        <w:t>의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표현을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학습하고</w:t>
      </w:r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decoder</w:t>
      </w:r>
      <w:r w:rsidRPr="00B06534">
        <w:rPr>
          <w:rFonts w:ascii="나눔고딕" w:eastAsia="나눔고딕" w:hAnsi="나눔고딕" w:cs="나눔고딕"/>
        </w:rPr>
        <w:t>에서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우리가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원하는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task</w:t>
      </w:r>
      <w:r w:rsidRPr="00B06534">
        <w:rPr>
          <w:rFonts w:ascii="나눔고딕" w:eastAsia="나눔고딕" w:hAnsi="나눔고딕" w:cs="나눔고딕"/>
        </w:rPr>
        <w:t>의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결과물을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만드는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방식으로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진행된다</w:t>
      </w:r>
      <w:r w:rsidRPr="00B06534">
        <w:rPr>
          <w:rFonts w:ascii="나눔고딕" w:eastAsia="나눔고딕" w:hAnsi="나눔고딕" w:cs="나눔고딕"/>
        </w:rPr>
        <w:t xml:space="preserve">. </w:t>
      </w:r>
    </w:p>
    <w:p w14:paraId="0C5E35B8" w14:textId="77777777" w:rsidR="000663D6" w:rsidRPr="00B06534" w:rsidRDefault="009F343E" w:rsidP="00B06534">
      <w:pPr>
        <w:keepNext/>
        <w:ind w:firstLine="2409"/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나눔고딕"/>
          <w:noProof/>
        </w:rPr>
        <w:drawing>
          <wp:inline distT="114300" distB="114300" distL="114300" distR="114300" wp14:anchorId="21ECA59C" wp14:editId="0E9A24EC">
            <wp:extent cx="2739339" cy="4068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9339" cy="406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F94CF" w14:textId="77777777" w:rsidR="000663D6" w:rsidRPr="00B06534" w:rsidRDefault="009F343E" w:rsidP="00B065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고딕" w:eastAsia="나눔고딕" w:hAnsi="나눔고딕" w:cs="나눔고딕"/>
          <w:b/>
          <w:color w:val="000000"/>
          <w:sz w:val="20"/>
          <w:szCs w:val="20"/>
        </w:rPr>
        <w:pPrChange w:id="4" w:author="민 경언" w:date="2021-05-07T17:1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그림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3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Attention</w:t>
      </w:r>
      <w:proofErr w:type="spellEnd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mechanism</w:t>
      </w:r>
      <w:proofErr w:type="spellEnd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-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attention</w:t>
      </w:r>
      <w:proofErr w:type="spellEnd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Paper</w:t>
      </w:r>
    </w:p>
    <w:p w14:paraId="433C8F2F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054DCA94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decoder</w:t>
      </w:r>
      <w:r w:rsidRPr="00B06534">
        <w:rPr>
          <w:rFonts w:ascii="나눔고딕" w:eastAsia="나눔고딕" w:hAnsi="나눔고딕" w:cs="나눔고딕"/>
        </w:rPr>
        <w:t>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사용하지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않고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대표적인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방법으로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encoder</w:t>
      </w:r>
      <w:r w:rsidRPr="00B06534">
        <w:rPr>
          <w:rFonts w:ascii="나눔고딕" w:eastAsia="나눔고딕" w:hAnsi="나눔고딕" w:cs="나눔고딕"/>
        </w:rPr>
        <w:t>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학습시킨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후에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특정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task</w:t>
      </w:r>
      <w:r w:rsidRPr="00B06534">
        <w:rPr>
          <w:rFonts w:ascii="나눔고딕" w:eastAsia="나눔고딕" w:hAnsi="나눔고딕" w:cs="나눔고딕"/>
        </w:rPr>
        <w:t>의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fine-tuning</w:t>
      </w:r>
      <w:r w:rsidRPr="00B06534">
        <w:rPr>
          <w:rFonts w:ascii="나눔고딕" w:eastAsia="나눔고딕" w:hAnsi="나눔고딕" w:cs="나눔고딕"/>
        </w:rPr>
        <w:t>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활용하여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결과물을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얻는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방법으로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사용된다</w:t>
      </w:r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기존의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transformer</w:t>
      </w:r>
      <w:r w:rsidRPr="00B06534">
        <w:rPr>
          <w:rFonts w:ascii="나눔고딕" w:eastAsia="나눔고딕" w:hAnsi="나눔고딕" w:cs="나눔고딕"/>
        </w:rPr>
        <w:t>의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input</w:t>
      </w:r>
      <w:r w:rsidRPr="00B06534">
        <w:rPr>
          <w:rFonts w:ascii="나눔고딕" w:eastAsia="나눔고딕" w:hAnsi="나눔고딕" w:cs="나눔고딕"/>
        </w:rPr>
        <w:t>구조를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사용하면서도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추가로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변형하여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사용한다</w:t>
      </w:r>
      <w:r w:rsidRPr="00B06534">
        <w:rPr>
          <w:rFonts w:ascii="나눔고딕" w:eastAsia="나눔고딕" w:hAnsi="나눔고딕" w:cs="나눔고딕"/>
        </w:rPr>
        <w:t xml:space="preserve">. </w:t>
      </w:r>
    </w:p>
    <w:p w14:paraId="146154B4" w14:textId="77777777" w:rsidR="000663D6" w:rsidRPr="00B06534" w:rsidRDefault="000663D6" w:rsidP="00B06534">
      <w:pPr>
        <w:ind w:firstLine="283"/>
        <w:rPr>
          <w:rFonts w:ascii="나눔고딕" w:eastAsia="나눔고딕" w:hAnsi="나눔고딕" w:cs="나눔고딕"/>
        </w:rPr>
      </w:pPr>
    </w:p>
    <w:p w14:paraId="74FB350F" w14:textId="77777777" w:rsidR="000663D6" w:rsidRPr="00B06534" w:rsidRDefault="009F343E" w:rsidP="00B06534">
      <w:pPr>
        <w:keepNext/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나눔고딕"/>
          <w:noProof/>
        </w:rPr>
        <w:drawing>
          <wp:inline distT="114300" distB="114300" distL="114300" distR="114300" wp14:anchorId="4A871DA4" wp14:editId="3C89075A">
            <wp:extent cx="5731200" cy="1727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F7F13" w14:textId="77777777" w:rsidR="000663D6" w:rsidRPr="00B06534" w:rsidRDefault="009F343E" w:rsidP="00B065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고딕" w:eastAsia="나눔고딕" w:hAnsi="나눔고딕" w:cs="나눔고딕"/>
          <w:b/>
          <w:color w:val="000000"/>
          <w:sz w:val="20"/>
          <w:szCs w:val="20"/>
        </w:rPr>
        <w:pPrChange w:id="5" w:author="민 경언" w:date="2021-05-07T17:19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그림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4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세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가지의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임베딩</w:t>
      </w:r>
      <w:proofErr w:type="spellEnd"/>
    </w:p>
    <w:p w14:paraId="0D2AFB35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44F3EB08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위의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그림처럼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세가지의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임베딩을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문장을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표현하는데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최종적으로는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세가지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임베딩을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더한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임베딩을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input</w:t>
      </w:r>
      <w:r w:rsidRPr="00B06534">
        <w:rPr>
          <w:rFonts w:ascii="나눔고딕" w:eastAsia="나눔고딕" w:hAnsi="나눔고딕" w:cs="나눔고딕"/>
        </w:rPr>
        <w:t>으로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</w:t>
      </w:r>
      <w:r w:rsidRPr="00B06534">
        <w:rPr>
          <w:rFonts w:ascii="나눔고딕" w:eastAsia="나눔고딕" w:hAnsi="나눔고딕" w:cs="나눔고딕"/>
        </w:rPr>
        <w:t>하게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된다</w:t>
      </w:r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문장표현을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학습하기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방법에는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두가지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unsupervised</w:t>
      </w:r>
      <w:r w:rsidRPr="00B06534">
        <w:rPr>
          <w:rFonts w:ascii="나눔고딕" w:eastAsia="나눔고딕" w:hAnsi="나눔고딕" w:cs="나눔고딕"/>
        </w:rPr>
        <w:t>방법이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있다</w:t>
      </w:r>
      <w:r w:rsidRPr="00B06534">
        <w:rPr>
          <w:rFonts w:ascii="나눔고딕" w:eastAsia="나눔고딕" w:hAnsi="나눔고딕" w:cs="나눔고딕"/>
        </w:rPr>
        <w:t xml:space="preserve">. </w:t>
      </w:r>
    </w:p>
    <w:p w14:paraId="5C8C7662" w14:textId="77777777" w:rsidR="000663D6" w:rsidRPr="00B06534" w:rsidRDefault="009F343E" w:rsidP="00B06534">
      <w:pPr>
        <w:numPr>
          <w:ilvl w:val="0"/>
          <w:numId w:val="5"/>
        </w:numPr>
        <w:shd w:val="clear" w:color="auto" w:fill="FFFFFF"/>
        <w:spacing w:before="240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Masked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Language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Model</w:t>
      </w:r>
      <w:proofErr w:type="spellEnd"/>
    </w:p>
    <w:p w14:paraId="13A67DB3" w14:textId="77777777" w:rsidR="000663D6" w:rsidRPr="00B06534" w:rsidRDefault="009F343E" w:rsidP="00B06534">
      <w:pPr>
        <w:numPr>
          <w:ilvl w:val="0"/>
          <w:numId w:val="5"/>
        </w:numPr>
        <w:shd w:val="clear" w:color="auto" w:fill="FFFFFF"/>
        <w:spacing w:after="240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Next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Sentence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Model</w:t>
      </w:r>
      <w:proofErr w:type="spellEnd"/>
    </w:p>
    <w:p w14:paraId="7530E54F" w14:textId="77777777" w:rsidR="000663D6" w:rsidRPr="00B06534" w:rsidRDefault="009F343E" w:rsidP="00B06534">
      <w:pPr>
        <w:shd w:val="clear" w:color="auto" w:fill="FFFFFF"/>
        <w:spacing w:before="240" w:after="240"/>
        <w:ind w:firstLine="283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</w:rPr>
        <w:t>Masked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Language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Model</w:t>
      </w:r>
      <w:r w:rsidRPr="00B06534">
        <w:rPr>
          <w:rFonts w:ascii="나눔고딕" w:eastAsia="나눔고딕" w:hAnsi="나눔고딕" w:cs="나눔고딕"/>
        </w:rPr>
        <w:t>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문장에서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단어의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일부를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mask</w:t>
      </w:r>
      <w:r w:rsidRPr="00B06534">
        <w:rPr>
          <w:rFonts w:ascii="나눔고딕" w:eastAsia="나눔고딕" w:hAnsi="나눔고딕" w:cs="나눔고딕"/>
        </w:rPr>
        <w:t>토큰으로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바꾸고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가려진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단어를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예측하도록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것을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말하는데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과정에서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문맥을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파악하는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능력을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기르게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된다</w:t>
      </w:r>
      <w:r w:rsidRPr="00B06534">
        <w:rPr>
          <w:rFonts w:ascii="나눔고딕" w:eastAsia="나눔고딕" w:hAnsi="나눔고딕" w:cs="나눔고딕"/>
        </w:rPr>
        <w:t>.</w:t>
      </w:r>
      <w:r w:rsidRPr="00B06534">
        <w:rPr>
          <w:rFonts w:ascii="나눔고딕" w:eastAsia="나눔고딕" w:hAnsi="나눔고딕" w:cs="나눔고딕"/>
        </w:rPr>
        <w:t xml:space="preserve"> </w:t>
      </w:r>
    </w:p>
    <w:p w14:paraId="6FDA0B1F" w14:textId="77777777" w:rsidR="000663D6" w:rsidRPr="00B06534" w:rsidRDefault="009F343E" w:rsidP="00B06534">
      <w:pPr>
        <w:shd w:val="clear" w:color="auto" w:fill="FFFFFF"/>
        <w:spacing w:before="240" w:after="240"/>
        <w:ind w:left="240" w:right="240"/>
        <w:rPr>
          <w:rFonts w:ascii="나눔고딕" w:eastAsia="나눔고딕" w:hAnsi="나눔고딕" w:cs="나눔고딕"/>
          <w:color w:val="202124"/>
        </w:rPr>
      </w:pPr>
      <w:proofErr w:type="spellStart"/>
      <w:r w:rsidRPr="00B06534">
        <w:rPr>
          <w:rFonts w:ascii="나눔고딕" w:eastAsia="나눔고딕" w:hAnsi="나눔고딕" w:cs="나눔고딕"/>
          <w:color w:val="202124"/>
        </w:rPr>
        <w:t>ex</w:t>
      </w:r>
      <w:proofErr w:type="spellEnd"/>
      <w:r w:rsidRPr="00B06534">
        <w:rPr>
          <w:rFonts w:ascii="나눔고딕" w:eastAsia="나눔고딕" w:hAnsi="나눔고딕" w:cs="나눔고딕"/>
          <w:color w:val="202124"/>
        </w:rPr>
        <w:t xml:space="preserve">) </w:t>
      </w:r>
      <w:r w:rsidRPr="00B06534">
        <w:rPr>
          <w:rFonts w:ascii="나눔고딕" w:eastAsia="나눔고딕" w:hAnsi="나눔고딕" w:cs="나눔고딕"/>
          <w:color w:val="202124"/>
        </w:rPr>
        <w:t>나는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하늘이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예쁘다고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생각한다</w:t>
      </w:r>
      <w:r w:rsidRPr="00B06534">
        <w:rPr>
          <w:rFonts w:ascii="나눔고딕" w:eastAsia="나눔고딕" w:hAnsi="나눔고딕" w:cs="나눔고딕"/>
          <w:color w:val="202124"/>
        </w:rPr>
        <w:t xml:space="preserve"> -&gt; </w:t>
      </w:r>
      <w:r w:rsidRPr="00B06534">
        <w:rPr>
          <w:rFonts w:ascii="나눔고딕" w:eastAsia="나눔고딕" w:hAnsi="나눔고딕" w:cs="나눔고딕"/>
          <w:color w:val="202124"/>
        </w:rPr>
        <w:t>나는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하늘이</w:t>
      </w:r>
      <w:r w:rsidRPr="00B06534">
        <w:rPr>
          <w:rFonts w:ascii="나눔고딕" w:eastAsia="나눔고딕" w:hAnsi="나눔고딕" w:cs="나눔고딕"/>
          <w:color w:val="202124"/>
        </w:rPr>
        <w:t xml:space="preserve"> [</w:t>
      </w:r>
      <w:proofErr w:type="spellStart"/>
      <w:r w:rsidRPr="00B06534">
        <w:rPr>
          <w:rFonts w:ascii="나눔고딕" w:eastAsia="나눔고딕" w:hAnsi="나눔고딕" w:cs="나눔고딕"/>
          <w:color w:val="202124"/>
        </w:rPr>
        <w:t>Mask</w:t>
      </w:r>
      <w:proofErr w:type="spellEnd"/>
      <w:r w:rsidRPr="00B06534">
        <w:rPr>
          <w:rFonts w:ascii="나눔고딕" w:eastAsia="나눔고딕" w:hAnsi="나눔고딕" w:cs="나눔고딕"/>
          <w:color w:val="202124"/>
        </w:rPr>
        <w:t xml:space="preserve">] </w:t>
      </w:r>
      <w:r w:rsidRPr="00B06534">
        <w:rPr>
          <w:rFonts w:ascii="나눔고딕" w:eastAsia="나눔고딕" w:hAnsi="나눔고딕" w:cs="나눔고딕"/>
          <w:color w:val="202124"/>
        </w:rPr>
        <w:t>생각한다</w:t>
      </w:r>
      <w:r w:rsidRPr="00B06534">
        <w:rPr>
          <w:rFonts w:ascii="나눔고딕" w:eastAsia="나눔고딕" w:hAnsi="나눔고딕" w:cs="나눔고딕"/>
          <w:color w:val="202124"/>
        </w:rPr>
        <w:t>.</w:t>
      </w:r>
    </w:p>
    <w:p w14:paraId="1AE9952E" w14:textId="77777777" w:rsidR="000663D6" w:rsidRPr="00B06534" w:rsidRDefault="009F343E" w:rsidP="00B06534">
      <w:pPr>
        <w:shd w:val="clear" w:color="auto" w:fill="FFFFFF"/>
        <w:spacing w:before="240" w:after="240"/>
        <w:ind w:left="240" w:right="240"/>
        <w:rPr>
          <w:rFonts w:ascii="나눔고딕" w:eastAsia="나눔고딕" w:hAnsi="나눔고딕" w:cs="나눔고딕"/>
          <w:color w:val="333333"/>
        </w:rPr>
      </w:pPr>
      <w:proofErr w:type="spellStart"/>
      <w:r w:rsidRPr="00B06534">
        <w:rPr>
          <w:rFonts w:ascii="나눔고딕" w:eastAsia="나눔고딕" w:hAnsi="나눔고딕" w:cs="나눔고딕"/>
          <w:color w:val="202124"/>
        </w:rPr>
        <w:t>ex</w:t>
      </w:r>
      <w:proofErr w:type="spellEnd"/>
      <w:r w:rsidRPr="00B06534">
        <w:rPr>
          <w:rFonts w:ascii="나눔고딕" w:eastAsia="나눔고딕" w:hAnsi="나눔고딕" w:cs="나눔고딕"/>
          <w:color w:val="202124"/>
        </w:rPr>
        <w:t xml:space="preserve">) </w:t>
      </w:r>
      <w:r w:rsidRPr="00B06534">
        <w:rPr>
          <w:rFonts w:ascii="나눔고딕" w:eastAsia="나눔고딕" w:hAnsi="나눔고딕" w:cs="나눔고딕"/>
          <w:color w:val="333333"/>
        </w:rPr>
        <w:t>나는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하늘이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예쁘다고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생각한다</w:t>
      </w:r>
      <w:r w:rsidRPr="00B06534">
        <w:rPr>
          <w:rFonts w:ascii="나눔고딕" w:eastAsia="나눔고딕" w:hAnsi="나눔고딕" w:cs="나눔고딕"/>
          <w:color w:val="333333"/>
        </w:rPr>
        <w:t xml:space="preserve"> -&gt; </w:t>
      </w:r>
      <w:r w:rsidRPr="00B06534">
        <w:rPr>
          <w:rFonts w:ascii="나눔고딕" w:eastAsia="나눔고딕" w:hAnsi="나눔고딕" w:cs="나눔고딕"/>
          <w:color w:val="333333"/>
        </w:rPr>
        <w:t>나는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하늘이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흐리다고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생각한다</w:t>
      </w:r>
      <w:r w:rsidRPr="00B06534">
        <w:rPr>
          <w:rFonts w:ascii="나눔고딕" w:eastAsia="나눔고딕" w:hAnsi="나눔고딕" w:cs="나눔고딕"/>
          <w:color w:val="333333"/>
        </w:rPr>
        <w:t>.</w:t>
      </w:r>
    </w:p>
    <w:p w14:paraId="0E0CD55D" w14:textId="77777777" w:rsidR="000663D6" w:rsidRPr="00B06534" w:rsidRDefault="009F343E" w:rsidP="00B06534">
      <w:pPr>
        <w:shd w:val="clear" w:color="auto" w:fill="FFFFFF"/>
        <w:spacing w:before="240" w:after="240"/>
        <w:ind w:left="240" w:right="240"/>
        <w:rPr>
          <w:rFonts w:ascii="나눔고딕" w:eastAsia="나눔고딕" w:hAnsi="나눔고딕" w:cs="나눔고딕"/>
          <w:color w:val="333333"/>
        </w:rPr>
      </w:pPr>
      <w:proofErr w:type="spellStart"/>
      <w:r w:rsidRPr="00B06534">
        <w:rPr>
          <w:rFonts w:ascii="나눔고딕" w:eastAsia="나눔고딕" w:hAnsi="나눔고딕" w:cs="나눔고딕"/>
          <w:color w:val="333333"/>
        </w:rPr>
        <w:t>ex</w:t>
      </w:r>
      <w:proofErr w:type="spellEnd"/>
      <w:r w:rsidRPr="00B06534">
        <w:rPr>
          <w:rFonts w:ascii="나눔고딕" w:eastAsia="나눔고딕" w:hAnsi="나눔고딕" w:cs="나눔고딕"/>
          <w:color w:val="333333"/>
        </w:rPr>
        <w:t xml:space="preserve">) </w:t>
      </w:r>
      <w:r w:rsidRPr="00B06534">
        <w:rPr>
          <w:rFonts w:ascii="나눔고딕" w:eastAsia="나눔고딕" w:hAnsi="나눔고딕" w:cs="나눔고딕"/>
          <w:color w:val="333333"/>
        </w:rPr>
        <w:t>나는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하늘이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예쁘다고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생각한다</w:t>
      </w:r>
      <w:r w:rsidRPr="00B06534">
        <w:rPr>
          <w:rFonts w:ascii="나눔고딕" w:eastAsia="나눔고딕" w:hAnsi="나눔고딕" w:cs="나눔고딕"/>
          <w:color w:val="333333"/>
        </w:rPr>
        <w:t xml:space="preserve"> -&gt; </w:t>
      </w:r>
      <w:r w:rsidRPr="00B06534">
        <w:rPr>
          <w:rFonts w:ascii="나눔고딕" w:eastAsia="나눔고딕" w:hAnsi="나눔고딕" w:cs="나눔고딕"/>
          <w:color w:val="333333"/>
        </w:rPr>
        <w:t>나는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하늘이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예쁘다고</w:t>
      </w:r>
      <w:r w:rsidRPr="00B06534">
        <w:rPr>
          <w:rFonts w:ascii="나눔고딕" w:eastAsia="나눔고딕" w:hAnsi="나눔고딕" w:cs="나눔고딕"/>
          <w:color w:val="333333"/>
        </w:rPr>
        <w:t xml:space="preserve"> </w:t>
      </w:r>
      <w:r w:rsidRPr="00B06534">
        <w:rPr>
          <w:rFonts w:ascii="나눔고딕" w:eastAsia="나눔고딕" w:hAnsi="나눔고딕" w:cs="나눔고딕"/>
          <w:color w:val="333333"/>
        </w:rPr>
        <w:t>생각한다</w:t>
      </w:r>
      <w:r w:rsidRPr="00B06534">
        <w:rPr>
          <w:rFonts w:ascii="나눔고딕" w:eastAsia="나눔고딕" w:hAnsi="나눔고딕" w:cs="나눔고딕"/>
          <w:color w:val="333333"/>
        </w:rPr>
        <w:t>.</w:t>
      </w:r>
    </w:p>
    <w:p w14:paraId="1D62077C" w14:textId="77777777" w:rsidR="000663D6" w:rsidRPr="00B06534" w:rsidRDefault="009F343E" w:rsidP="00B06534">
      <w:pPr>
        <w:shd w:val="clear" w:color="auto" w:fill="FFFFFF"/>
        <w:spacing w:before="240" w:after="240"/>
        <w:ind w:left="240" w:right="240"/>
        <w:rPr>
          <w:rFonts w:ascii="나눔고딕" w:eastAsia="나눔고딕" w:hAnsi="나눔고딕" w:cs="나눔고딕"/>
          <w:color w:val="202124"/>
        </w:rPr>
      </w:pPr>
      <w:r w:rsidRPr="00B06534">
        <w:rPr>
          <w:rFonts w:ascii="나눔고딕" w:eastAsia="나눔고딕" w:hAnsi="나눔고딕" w:cs="나눔고딕"/>
          <w:color w:val="202124"/>
        </w:rPr>
        <w:t>추가적으로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더욱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다양한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표현</w:t>
      </w:r>
      <w:r w:rsidRPr="00B06534">
        <w:rPr>
          <w:rFonts w:ascii="나눔고딕" w:eastAsia="나눔고딕" w:hAnsi="나눔고딕" w:cs="나눔고딕"/>
          <w:color w:val="202124"/>
        </w:rPr>
        <w:t>을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학습할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수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있도록</w:t>
      </w:r>
      <w:r w:rsidRPr="00B06534">
        <w:rPr>
          <w:rFonts w:ascii="나눔고딕" w:eastAsia="나눔고딕" w:hAnsi="나눔고딕" w:cs="나눔고딕"/>
          <w:color w:val="202124"/>
        </w:rPr>
        <w:t xml:space="preserve"> 80%</w:t>
      </w:r>
      <w:r w:rsidRPr="00B06534">
        <w:rPr>
          <w:rFonts w:ascii="나눔고딕" w:eastAsia="나눔고딕" w:hAnsi="나눔고딕" w:cs="나눔고딕"/>
          <w:color w:val="202124"/>
        </w:rPr>
        <w:t>는</w:t>
      </w:r>
      <w:r w:rsidRPr="00B06534">
        <w:rPr>
          <w:rFonts w:ascii="나눔고딕" w:eastAsia="나눔고딕" w:hAnsi="나눔고딕" w:cs="나눔고딕"/>
          <w:color w:val="202124"/>
        </w:rPr>
        <w:t xml:space="preserve"> [</w:t>
      </w:r>
      <w:proofErr w:type="spellStart"/>
      <w:r w:rsidRPr="00B06534">
        <w:rPr>
          <w:rFonts w:ascii="나눔고딕" w:eastAsia="나눔고딕" w:hAnsi="나눔고딕" w:cs="나눔고딕"/>
          <w:color w:val="202124"/>
        </w:rPr>
        <w:t>Mask</w:t>
      </w:r>
      <w:proofErr w:type="spellEnd"/>
      <w:r w:rsidRPr="00B06534">
        <w:rPr>
          <w:rFonts w:ascii="나눔고딕" w:eastAsia="나눔고딕" w:hAnsi="나눔고딕" w:cs="나눔고딕"/>
          <w:color w:val="202124"/>
        </w:rPr>
        <w:t xml:space="preserve">] </w:t>
      </w:r>
      <w:r w:rsidRPr="00B06534">
        <w:rPr>
          <w:rFonts w:ascii="나눔고딕" w:eastAsia="나눔고딕" w:hAnsi="나눔고딕" w:cs="나눔고딕"/>
          <w:color w:val="202124"/>
        </w:rPr>
        <w:t>토큰으로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바꾸어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학습하지만</w:t>
      </w:r>
      <w:r w:rsidRPr="00B06534">
        <w:rPr>
          <w:rFonts w:ascii="나눔고딕" w:eastAsia="나눔고딕" w:hAnsi="나눔고딕" w:cs="나눔고딕"/>
          <w:color w:val="202124"/>
        </w:rPr>
        <w:t xml:space="preserve">, </w:t>
      </w:r>
      <w:r w:rsidRPr="00B06534">
        <w:rPr>
          <w:rFonts w:ascii="나눔고딕" w:eastAsia="나눔고딕" w:hAnsi="나눔고딕" w:cs="나눔고딕"/>
          <w:color w:val="202124"/>
        </w:rPr>
        <w:t>나머지</w:t>
      </w:r>
      <w:r w:rsidRPr="00B06534">
        <w:rPr>
          <w:rFonts w:ascii="나눔고딕" w:eastAsia="나눔고딕" w:hAnsi="나눔고딕" w:cs="나눔고딕"/>
          <w:color w:val="202124"/>
        </w:rPr>
        <w:t xml:space="preserve"> 10%</w:t>
      </w:r>
      <w:r w:rsidRPr="00B06534">
        <w:rPr>
          <w:rFonts w:ascii="나눔고딕" w:eastAsia="나눔고딕" w:hAnsi="나눔고딕" w:cs="나눔고딕"/>
          <w:color w:val="202124"/>
        </w:rPr>
        <w:t>는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color w:val="202124"/>
        </w:rPr>
        <w:t>token</w:t>
      </w:r>
      <w:r w:rsidRPr="00B06534">
        <w:rPr>
          <w:rFonts w:ascii="나눔고딕" w:eastAsia="나눔고딕" w:hAnsi="나눔고딕" w:cs="나눔고딕"/>
          <w:color w:val="202124"/>
        </w:rPr>
        <w:t>을</w:t>
      </w:r>
      <w:proofErr w:type="spellEnd"/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color w:val="202124"/>
        </w:rPr>
        <w:t>random</w:t>
      </w:r>
      <w:proofErr w:type="spellEnd"/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color w:val="202124"/>
        </w:rPr>
        <w:t>word</w:t>
      </w:r>
      <w:r w:rsidRPr="00B06534">
        <w:rPr>
          <w:rFonts w:ascii="나눔고딕" w:eastAsia="나눔고딕" w:hAnsi="나눔고딕" w:cs="나눔고딕"/>
          <w:color w:val="202124"/>
        </w:rPr>
        <w:t>로</w:t>
      </w:r>
      <w:proofErr w:type="spellEnd"/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바꾸고</w:t>
      </w:r>
      <w:r w:rsidRPr="00B06534">
        <w:rPr>
          <w:rFonts w:ascii="나눔고딕" w:eastAsia="나눔고딕" w:hAnsi="나눔고딕" w:cs="나눔고딕"/>
          <w:color w:val="202124"/>
        </w:rPr>
        <w:t xml:space="preserve">, </w:t>
      </w:r>
      <w:r w:rsidRPr="00B06534">
        <w:rPr>
          <w:rFonts w:ascii="나눔고딕" w:eastAsia="나눔고딕" w:hAnsi="나눔고딕" w:cs="나눔고딕"/>
          <w:color w:val="202124"/>
        </w:rPr>
        <w:t>마지막</w:t>
      </w:r>
      <w:r w:rsidRPr="00B06534">
        <w:rPr>
          <w:rFonts w:ascii="나눔고딕" w:eastAsia="나눔고딕" w:hAnsi="나눔고딕" w:cs="나눔고딕"/>
          <w:color w:val="202124"/>
        </w:rPr>
        <w:t xml:space="preserve"> 10%</w:t>
      </w:r>
      <w:r w:rsidRPr="00B06534">
        <w:rPr>
          <w:rFonts w:ascii="나눔고딕" w:eastAsia="나눔고딕" w:hAnsi="나눔고딕" w:cs="나눔고딕"/>
          <w:color w:val="202124"/>
        </w:rPr>
        <w:t>는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원본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color w:val="202124"/>
        </w:rPr>
        <w:t>word</w:t>
      </w:r>
      <w:proofErr w:type="spellEnd"/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그대로를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사용하게</w:t>
      </w:r>
      <w:r w:rsidRPr="00B06534">
        <w:rPr>
          <w:rFonts w:ascii="나눔고딕" w:eastAsia="나눔고딕" w:hAnsi="나눔고딕" w:cs="나눔고딕"/>
          <w:color w:val="202124"/>
        </w:rPr>
        <w:t xml:space="preserve"> </w:t>
      </w:r>
      <w:r w:rsidRPr="00B06534">
        <w:rPr>
          <w:rFonts w:ascii="나눔고딕" w:eastAsia="나눔고딕" w:hAnsi="나눔고딕" w:cs="나눔고딕"/>
          <w:color w:val="202124"/>
        </w:rPr>
        <w:t>된다</w:t>
      </w:r>
      <w:r w:rsidRPr="00B06534">
        <w:rPr>
          <w:rFonts w:ascii="나눔고딕" w:eastAsia="나눔고딕" w:hAnsi="나눔고딕" w:cs="나눔고딕"/>
          <w:color w:val="202124"/>
        </w:rPr>
        <w:t xml:space="preserve">. </w:t>
      </w:r>
    </w:p>
    <w:p w14:paraId="54C5EA73" w14:textId="77777777" w:rsidR="000663D6" w:rsidRPr="00B06534" w:rsidRDefault="009F343E" w:rsidP="00B06534">
      <w:pPr>
        <w:shd w:val="clear" w:color="auto" w:fill="FFFFFF"/>
        <w:spacing w:before="240" w:after="240"/>
        <w:ind w:firstLine="283"/>
        <w:rPr>
          <w:rFonts w:ascii="나눔고딕" w:eastAsia="나눔고딕" w:hAnsi="나눔고딕" w:cs="나눔고딕"/>
          <w:sz w:val="20"/>
          <w:szCs w:val="20"/>
        </w:rPr>
      </w:pPr>
      <w:proofErr w:type="spellStart"/>
      <w:r w:rsidRPr="00B06534">
        <w:rPr>
          <w:rFonts w:ascii="나눔고딕" w:eastAsia="나눔고딕" w:hAnsi="나눔고딕" w:cs="나눔고딕"/>
        </w:rPr>
        <w:t>Next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Sentence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Prediction</w:t>
      </w:r>
      <w:r w:rsidRPr="00B06534">
        <w:rPr>
          <w:rFonts w:ascii="나눔고딕" w:eastAsia="나눔고딕" w:hAnsi="나눔고딕" w:cs="나눔고딕"/>
        </w:rPr>
        <w:t>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다음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문장이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올바른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문장인지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맞추는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방법이다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방법을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통해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문장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사이의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관계를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학습하게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문장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A</w:t>
      </w:r>
      <w:r w:rsidRPr="00B06534">
        <w:rPr>
          <w:rFonts w:ascii="나눔고딕" w:eastAsia="나눔고딕" w:hAnsi="나눔고딕" w:cs="나눔고딕"/>
        </w:rPr>
        <w:t>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B</w:t>
      </w:r>
      <w:r w:rsidRPr="00B06534">
        <w:rPr>
          <w:rFonts w:ascii="나눔고딕" w:eastAsia="나눔고딕" w:hAnsi="나눔고딕" w:cs="나눔고딕"/>
        </w:rPr>
        <w:t>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붙이는데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B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50%</w:t>
      </w:r>
      <w:r w:rsidRPr="00B06534">
        <w:rPr>
          <w:rFonts w:ascii="나눔고딕" w:eastAsia="나눔고딕" w:hAnsi="나눔고딕" w:cs="나눔고딕"/>
        </w:rPr>
        <w:t>확률로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관련있는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문장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혹은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관련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없는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문장을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이용한다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방법은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question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answering</w:t>
      </w:r>
      <w:r w:rsidRPr="00B06534">
        <w:rPr>
          <w:rFonts w:ascii="나눔고딕" w:eastAsia="나눔고딕" w:hAnsi="나눔고딕" w:cs="나눔고딕"/>
        </w:rPr>
        <w:t>이나</w:t>
      </w:r>
      <w:proofErr w:type="spellEnd"/>
      <w:r w:rsidRPr="00B06534">
        <w:rPr>
          <w:rFonts w:ascii="나눔고딕" w:eastAsia="나눔고딕" w:hAnsi="나눔고딕" w:cs="나눔고딕"/>
        </w:rPr>
        <w:t xml:space="preserve"> NLI </w:t>
      </w:r>
      <w:proofErr w:type="spellStart"/>
      <w:r w:rsidRPr="00B06534">
        <w:rPr>
          <w:rFonts w:ascii="나눔고딕" w:eastAsia="나눔고딕" w:hAnsi="나눔고딕" w:cs="나눔고딕"/>
        </w:rPr>
        <w:t>task</w:t>
      </w:r>
      <w:r w:rsidRPr="00B06534">
        <w:rPr>
          <w:rFonts w:ascii="나눔고딕" w:eastAsia="나눔고딕" w:hAnsi="나눔고딕" w:cs="나눔고딕"/>
        </w:rPr>
        <w:t>의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성능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향상에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영향을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끼친다</w:t>
      </w:r>
      <w:r w:rsidRPr="00B06534">
        <w:rPr>
          <w:rFonts w:ascii="나눔고딕" w:eastAsia="나눔고딕" w:hAnsi="나눔고딕" w:cs="나눔고딕"/>
        </w:rPr>
        <w:t xml:space="preserve">. </w:t>
      </w:r>
    </w:p>
    <w:p w14:paraId="47C025C7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i/>
          <w:sz w:val="28"/>
          <w:szCs w:val="28"/>
        </w:rPr>
      </w:pPr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TAPAS(</w:t>
      </w:r>
      <w:proofErr w:type="spellStart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TAble</w:t>
      </w:r>
      <w:proofErr w:type="spellEnd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PArSing</w:t>
      </w:r>
      <w:proofErr w:type="spellEnd"/>
      <w:r w:rsidRPr="00B06534">
        <w:rPr>
          <w:rFonts w:ascii="나눔고딕" w:eastAsia="나눔고딕" w:hAnsi="나눔고딕" w:cs="나눔고딕"/>
          <w:b/>
          <w:i/>
          <w:sz w:val="28"/>
          <w:szCs w:val="28"/>
        </w:rPr>
        <w:t>)</w:t>
      </w:r>
    </w:p>
    <w:p w14:paraId="317621A1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</w:rPr>
        <w:t>TAPAS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BERT </w:t>
      </w:r>
      <w:r w:rsidRPr="00B06534">
        <w:rPr>
          <w:rFonts w:ascii="나눔고딕" w:eastAsia="나눔고딕" w:hAnsi="나눔고딕" w:cs="나눔고딕"/>
        </w:rPr>
        <w:t>아키텍처를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확장하여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테이블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형식의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구조와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함께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질문</w:t>
      </w:r>
      <w:r w:rsidRPr="00B06534">
        <w:rPr>
          <w:rFonts w:ascii="나눔고딕" w:eastAsia="나눔고딕" w:hAnsi="나눔고딕" w:cs="나눔고딕"/>
        </w:rPr>
        <w:t>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함께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인코딩하여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답변을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직접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가리킬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광범위한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도메인의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테이블에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적용할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모델이다</w:t>
      </w:r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TAPAS</w:t>
      </w:r>
      <w:r w:rsidRPr="00B06534">
        <w:rPr>
          <w:rFonts w:ascii="나눔고딕" w:eastAsia="나눔고딕" w:hAnsi="나눔고딕" w:cs="나눔고딕"/>
        </w:rPr>
        <w:t>에서는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처리하기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gramStart"/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 </w:t>
      </w:r>
      <w:r w:rsidRPr="00B06534">
        <w:rPr>
          <w:rFonts w:ascii="나눔고딕" w:eastAsia="나눔고딕" w:hAnsi="나눔고딕" w:cs="나눔고딕"/>
        </w:rPr>
        <w:t>특수한</w:t>
      </w:r>
      <w:proofErr w:type="gram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임베딩으로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확장된</w:t>
      </w:r>
      <w:r w:rsidRPr="00B06534">
        <w:rPr>
          <w:rFonts w:ascii="나눔고딕" w:eastAsia="나눔고딕" w:hAnsi="나눔고딕" w:cs="나눔고딕"/>
        </w:rPr>
        <w:t xml:space="preserve"> BERT </w:t>
      </w:r>
      <w:r w:rsidRPr="00B06534">
        <w:rPr>
          <w:rFonts w:ascii="나눔고딕" w:eastAsia="나눔고딕" w:hAnsi="나눔고딕" w:cs="나눔고딕"/>
        </w:rPr>
        <w:t>모델을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사용하며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질문과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행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내용을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행별로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인코딩한다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다음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이미지는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입력에서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이들을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추가하여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트랜스포머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레이어에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공급하는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방법을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보여준다</w:t>
      </w:r>
      <w:r w:rsidRPr="00B06534">
        <w:rPr>
          <w:rFonts w:ascii="나눔고딕" w:eastAsia="나눔고딕" w:hAnsi="나눔고딕" w:cs="나눔고딕"/>
        </w:rPr>
        <w:t>.</w:t>
      </w:r>
    </w:p>
    <w:p w14:paraId="1BF4EB44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1DF25803" w14:textId="77777777" w:rsidR="000663D6" w:rsidRPr="00B06534" w:rsidRDefault="009F343E" w:rsidP="00B06534">
      <w:pPr>
        <w:keepNext/>
        <w:jc w:val="center"/>
        <w:rPr>
          <w:rFonts w:ascii="나눔고딕" w:eastAsia="나눔고딕" w:hAnsi="나눔고딕"/>
        </w:rPr>
        <w:pPrChange w:id="6" w:author="민 경언" w:date="2021-05-07T17:20:00Z">
          <w:pPr>
            <w:keepNext/>
          </w:pPr>
        </w:pPrChange>
      </w:pPr>
      <w:r w:rsidRPr="00B06534">
        <w:rPr>
          <w:rFonts w:ascii="나눔고딕" w:eastAsia="나눔고딕" w:hAnsi="나눔고딕" w:cs="나눔고딕"/>
          <w:noProof/>
        </w:rPr>
        <w:lastRenderedPageBreak/>
        <w:drawing>
          <wp:inline distT="114300" distB="114300" distL="114300" distR="114300" wp14:anchorId="6FEBDB50" wp14:editId="4649812D">
            <wp:extent cx="5731200" cy="14732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7296D" w14:textId="77777777" w:rsidR="000663D6" w:rsidRPr="00B06534" w:rsidRDefault="009F343E" w:rsidP="00B065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고딕" w:eastAsia="나눔고딕" w:hAnsi="나눔고딕" w:cs="나눔고딕"/>
          <w:b/>
          <w:color w:val="000000"/>
          <w:sz w:val="20"/>
          <w:szCs w:val="20"/>
        </w:rPr>
        <w:pPrChange w:id="7" w:author="민 경언" w:date="2021-05-07T17:20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그림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5 TAPAS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embedding</w:t>
      </w:r>
      <w:proofErr w:type="spellEnd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기법</w:t>
      </w:r>
    </w:p>
    <w:p w14:paraId="7A6D3F98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4C2D93F1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그림은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왼쪽에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표시된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작은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쿼리가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Tapas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어떻게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인코딩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되는지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보여준다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각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토큰에는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내에서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행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및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숫자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순위를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나타내는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원소들이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모델에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Query</w:t>
      </w:r>
      <w:r w:rsidRPr="00B06534">
        <w:rPr>
          <w:rFonts w:ascii="나눔고딕" w:eastAsia="나눔고딕" w:hAnsi="나눔고딕" w:cs="나눔고딕"/>
        </w:rPr>
        <w:t>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Table</w:t>
      </w:r>
      <w:r w:rsidRPr="00B06534">
        <w:rPr>
          <w:rFonts w:ascii="나눔고딕" w:eastAsia="나눔고딕" w:hAnsi="나눔고딕" w:cs="나눔고딕"/>
        </w:rPr>
        <w:t>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이해시키기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표현하는데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Token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Position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Segment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Embedding</w:t>
      </w:r>
      <w:r w:rsidRPr="00B06534">
        <w:rPr>
          <w:rFonts w:ascii="나눔고딕" w:eastAsia="나눔고딕" w:hAnsi="나눔고딕" w:cs="나눔고딕"/>
        </w:rPr>
        <w:t>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BERT</w:t>
      </w:r>
      <w:r w:rsidRPr="00B06534">
        <w:rPr>
          <w:rFonts w:ascii="나눔고딕" w:eastAsia="나눔고딕" w:hAnsi="나눔고딕" w:cs="나눔고딕"/>
        </w:rPr>
        <w:t>에서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사용했던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것이고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Tapas</w:t>
      </w:r>
      <w:r w:rsidRPr="00B06534">
        <w:rPr>
          <w:rFonts w:ascii="나눔고딕" w:eastAsia="나눔고딕" w:hAnsi="나눔고딕" w:cs="나눔고딕"/>
        </w:rPr>
        <w:t>에서는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Table</w:t>
      </w:r>
      <w:r w:rsidRPr="00B06534">
        <w:rPr>
          <w:rFonts w:ascii="나눔고딕" w:eastAsia="나눔고딕" w:hAnsi="나눔고딕" w:cs="나눔고딕"/>
        </w:rPr>
        <w:t>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이해시키기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추가적으로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Column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Row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Rank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Embedding</w:t>
      </w:r>
      <w:r w:rsidRPr="00B06534">
        <w:rPr>
          <w:rFonts w:ascii="나눔고딕" w:eastAsia="나눔고딕" w:hAnsi="나눔고딕" w:cs="나눔고딕"/>
        </w:rPr>
        <w:t>들을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아래는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</w:t>
      </w:r>
      <w:r w:rsidRPr="00B06534">
        <w:rPr>
          <w:rFonts w:ascii="나눔고딕" w:eastAsia="나눔고딕" w:hAnsi="나눔고딕" w:cs="나눔고딕"/>
        </w:rPr>
        <w:t>용한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테이블과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질의했을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대답을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찾는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과정을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보여준다</w:t>
      </w:r>
      <w:r w:rsidRPr="00B06534">
        <w:rPr>
          <w:rFonts w:ascii="나눔고딕" w:eastAsia="나눔고딕" w:hAnsi="나눔고딕" w:cs="나눔고딕"/>
        </w:rPr>
        <w:t>.</w:t>
      </w:r>
    </w:p>
    <w:p w14:paraId="0B9169C8" w14:textId="77777777" w:rsidR="000663D6" w:rsidRPr="00B06534" w:rsidRDefault="009F343E" w:rsidP="00B06534">
      <w:pPr>
        <w:keepNext/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나눔고딕"/>
          <w:noProof/>
        </w:rPr>
        <w:drawing>
          <wp:inline distT="114300" distB="114300" distL="114300" distR="114300" wp14:anchorId="0CED7198" wp14:editId="0C2B8A52">
            <wp:extent cx="5731200" cy="17018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3E057" w14:textId="77777777" w:rsidR="000663D6" w:rsidRPr="00B06534" w:rsidRDefault="009F343E" w:rsidP="00B065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고딕" w:eastAsia="나눔고딕" w:hAnsi="나눔고딕" w:cs="나눔고딕"/>
          <w:b/>
          <w:color w:val="000000"/>
          <w:sz w:val="20"/>
          <w:szCs w:val="20"/>
        </w:rPr>
        <w:pPrChange w:id="8" w:author="민 경언" w:date="2021-05-07T17:20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그림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6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데이터와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질의응답쌍</w:t>
      </w:r>
    </w:p>
    <w:p w14:paraId="18125CC6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</w:rPr>
        <w:t>모델이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학습하는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과정에서</w:t>
      </w:r>
      <w:r w:rsidRPr="00B06534">
        <w:rPr>
          <w:rFonts w:ascii="나눔고딕" w:eastAsia="나눔고딕" w:hAnsi="나눔고딕" w:cs="나눔고딕"/>
        </w:rPr>
        <w:t xml:space="preserve">, </w:t>
      </w:r>
      <w:r w:rsidRPr="00B06534">
        <w:rPr>
          <w:rFonts w:ascii="나눔고딕" w:eastAsia="나눔고딕" w:hAnsi="나눔고딕" w:cs="나눔고딕"/>
        </w:rPr>
        <w:t>해당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쿼리가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Cell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selection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인지</w:t>
      </w:r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Scalar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answer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문제인지</w:t>
      </w:r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Ambiguous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answer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Aggregation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Operator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인지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판단하여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단순한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cell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selection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거나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Scalar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answer</w:t>
      </w:r>
      <w:r w:rsidRPr="00B06534">
        <w:rPr>
          <w:rFonts w:ascii="나눔고딕" w:eastAsia="나눔고딕" w:hAnsi="나눔고딕" w:cs="나눔고딕"/>
        </w:rPr>
        <w:t>인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경우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쉽게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처리하고</w:t>
      </w:r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Aggregation</w:t>
      </w:r>
      <w:proofErr w:type="spellEnd"/>
      <w:r w:rsidRPr="00B06534">
        <w:rPr>
          <w:rFonts w:ascii="나눔고딕" w:eastAsia="나눔고딕" w:hAnsi="나눔고딕" w:cs="나눔고딕"/>
        </w:rPr>
        <w:t>(</w:t>
      </w:r>
      <w:r w:rsidRPr="00B06534">
        <w:rPr>
          <w:rFonts w:ascii="나눔고딕" w:eastAsia="나눔고딕" w:hAnsi="나눔고딕" w:cs="나눔고딕"/>
        </w:rPr>
        <w:t>집계문제</w:t>
      </w:r>
      <w:r w:rsidRPr="00B06534">
        <w:rPr>
          <w:rFonts w:ascii="나눔고딕" w:eastAsia="나눔고딕" w:hAnsi="나눔고딕" w:cs="나눔고딕"/>
        </w:rPr>
        <w:t>)</w:t>
      </w:r>
      <w:r w:rsidRPr="00B06534">
        <w:rPr>
          <w:rFonts w:ascii="나눔고딕" w:eastAsia="나눔고딕" w:hAnsi="나눔고딕" w:cs="나눔고딕"/>
        </w:rPr>
        <w:t>나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Ambigious</w:t>
      </w:r>
      <w:r w:rsidRPr="00B06534">
        <w:rPr>
          <w:rFonts w:ascii="나눔고딕" w:eastAsia="나눔고딕" w:hAnsi="나눔고딕" w:cs="나눔고딕"/>
        </w:rPr>
        <w:t>인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경우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so</w:t>
      </w:r>
      <w:r w:rsidRPr="00B06534">
        <w:rPr>
          <w:rFonts w:ascii="나눔고딕" w:eastAsia="나눔고딕" w:hAnsi="나눔고딕" w:cs="나눔고딕"/>
        </w:rPr>
        <w:t>ftmax</w:t>
      </w:r>
      <w:r w:rsidRPr="00B06534">
        <w:rPr>
          <w:rFonts w:ascii="나눔고딕" w:eastAsia="나눔고딕" w:hAnsi="나눔고딕" w:cs="나눔고딕"/>
        </w:rPr>
        <w:t>를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적용하여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알맞은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operation</w:t>
      </w:r>
      <w:r w:rsidRPr="00B06534">
        <w:rPr>
          <w:rFonts w:ascii="나눔고딕" w:eastAsia="나눔고딕" w:hAnsi="나눔고딕" w:cs="나눔고딕"/>
        </w:rPr>
        <w:t>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찾아낸다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아래는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간단한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operation</w:t>
      </w:r>
      <w:r w:rsidRPr="00B06534">
        <w:rPr>
          <w:rFonts w:ascii="나눔고딕" w:eastAsia="나눔고딕" w:hAnsi="나눔고딕" w:cs="나눔고딕"/>
        </w:rPr>
        <w:t>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찾는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모델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prediction</w:t>
      </w:r>
      <w:r w:rsidRPr="00B06534">
        <w:rPr>
          <w:rFonts w:ascii="나눔고딕" w:eastAsia="나눔고딕" w:hAnsi="나눔고딕" w:cs="나눔고딕"/>
        </w:rPr>
        <w:t>의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예시이다</w:t>
      </w:r>
      <w:r w:rsidRPr="00B06534">
        <w:rPr>
          <w:rFonts w:ascii="나눔고딕" w:eastAsia="나눔고딕" w:hAnsi="나눔고딕" w:cs="나눔고딕"/>
        </w:rPr>
        <w:t xml:space="preserve">. </w:t>
      </w:r>
    </w:p>
    <w:p w14:paraId="137DD260" w14:textId="77777777" w:rsidR="000663D6" w:rsidRPr="00B06534" w:rsidRDefault="009F343E" w:rsidP="00B06534">
      <w:pPr>
        <w:keepNext/>
        <w:rPr>
          <w:rFonts w:ascii="나눔고딕" w:eastAsia="나눔고딕" w:hAnsi="나눔고딕"/>
        </w:rPr>
      </w:pPr>
      <w:r w:rsidRPr="00B06534">
        <w:rPr>
          <w:rFonts w:ascii="나눔고딕" w:eastAsia="나눔고딕" w:hAnsi="나눔고딕" w:cs="나눔고딕"/>
          <w:noProof/>
        </w:rPr>
        <w:drawing>
          <wp:inline distT="114300" distB="114300" distL="114300" distR="114300" wp14:anchorId="7D6624CE" wp14:editId="529EFBCE">
            <wp:extent cx="4800600" cy="1295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C7A6D" w14:textId="77777777" w:rsidR="000663D6" w:rsidRPr="00B06534" w:rsidRDefault="009F343E" w:rsidP="00B065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고딕" w:eastAsia="나눔고딕" w:hAnsi="나눔고딕" w:cs="나눔고딕"/>
          <w:b/>
          <w:color w:val="000000"/>
          <w:sz w:val="20"/>
          <w:szCs w:val="20"/>
        </w:rPr>
        <w:pPrChange w:id="9" w:author="민 경언" w:date="2021-05-07T17:20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그림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7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aggregation</w:t>
      </w:r>
      <w:proofErr w:type="spellEnd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proofErr w:type="spellStart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operator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와</w:t>
      </w:r>
      <w:proofErr w:type="spellEnd"/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 xml:space="preserve"> </w:t>
      </w:r>
      <w:r w:rsidRPr="00B06534">
        <w:rPr>
          <w:rFonts w:ascii="나눔고딕" w:eastAsia="나눔고딕" w:hAnsi="나눔고딕" w:cs="Arial Unicode MS"/>
          <w:b/>
          <w:color w:val="000000"/>
          <w:sz w:val="20"/>
          <w:szCs w:val="20"/>
        </w:rPr>
        <w:t>확률</w:t>
      </w:r>
    </w:p>
    <w:p w14:paraId="5CF1815C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37FC977D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0"/>
          <w:szCs w:val="30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lastRenderedPageBreak/>
        <w:t>사용하는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라이브러리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목록</w:t>
      </w:r>
    </w:p>
    <w:p w14:paraId="704C73EB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4007F296" w14:textId="77777777" w:rsidR="000663D6" w:rsidRPr="00B06534" w:rsidRDefault="009F343E" w:rsidP="00B06534">
      <w:pPr>
        <w:numPr>
          <w:ilvl w:val="0"/>
          <w:numId w:val="3"/>
        </w:numPr>
        <w:rPr>
          <w:rFonts w:ascii="나눔고딕" w:eastAsia="나눔고딕" w:hAnsi="나눔고딕" w:cs="나눔고딕"/>
          <w:b/>
          <w:i/>
          <w:sz w:val="26"/>
          <w:szCs w:val="26"/>
        </w:rPr>
      </w:pPr>
      <w:proofErr w:type="spellStart"/>
      <w:r w:rsidRPr="00B06534">
        <w:rPr>
          <w:rFonts w:ascii="나눔고딕" w:eastAsia="나눔고딕" w:hAnsi="나눔고딕" w:cs="나눔고딕"/>
          <w:b/>
          <w:i/>
          <w:sz w:val="26"/>
          <w:szCs w:val="26"/>
        </w:rPr>
        <w:t>pandas</w:t>
      </w:r>
      <w:proofErr w:type="spellEnd"/>
    </w:p>
    <w:p w14:paraId="0BF233D8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  <w:noProof/>
        </w:rPr>
        <w:drawing>
          <wp:inline distT="114300" distB="114300" distL="114300" distR="114300" wp14:anchorId="382EE92D" wp14:editId="7AB426EE">
            <wp:extent cx="3770278" cy="15264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278" cy="152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BA6A8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6AF555EB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</w:rPr>
        <w:t>pandas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조작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및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분석을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Python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프로그래밍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언어로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작성된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소프트웨어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라이브러리이다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특히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숫자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테이블과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시계열을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조작하기위한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구조와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연산을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제공한다</w:t>
      </w:r>
      <w:r w:rsidRPr="00B06534">
        <w:rPr>
          <w:rFonts w:ascii="나눔고딕" w:eastAsia="나눔고딕" w:hAnsi="나눔고딕" w:cs="나눔고딕"/>
        </w:rPr>
        <w:t xml:space="preserve">. </w:t>
      </w:r>
      <w:r w:rsidRPr="00B06534">
        <w:rPr>
          <w:rFonts w:ascii="나눔고딕" w:eastAsia="나눔고딕" w:hAnsi="나눔고딕" w:cs="나눔고딕"/>
        </w:rPr>
        <w:t>이번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과제에서는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csv</w:t>
      </w:r>
      <w:proofErr w:type="spellEnd"/>
      <w:r w:rsidRPr="00B06534">
        <w:rPr>
          <w:rFonts w:ascii="나눔고딕" w:eastAsia="나눔고딕" w:hAnsi="나눔고딕" w:cs="나눔고딕"/>
        </w:rPr>
        <w:t xml:space="preserve">, </w:t>
      </w:r>
      <w:proofErr w:type="spellStart"/>
      <w:r w:rsidRPr="00B06534">
        <w:rPr>
          <w:rFonts w:ascii="나눔고딕" w:eastAsia="나눔고딕" w:hAnsi="나눔고딕" w:cs="나눔고딕"/>
        </w:rPr>
        <w:t>JSON</w:t>
      </w:r>
      <w:r w:rsidRPr="00B06534">
        <w:rPr>
          <w:rFonts w:ascii="나눔고딕" w:eastAsia="나눔고딕" w:hAnsi="나눔고딕" w:cs="나눔고딕"/>
        </w:rPr>
        <w:t>등의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데이터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파일을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pandas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Dataframe</w:t>
      </w:r>
      <w:r w:rsidRPr="00B06534">
        <w:rPr>
          <w:rFonts w:ascii="나눔고딕" w:eastAsia="나눔고딕" w:hAnsi="나눔고딕" w:cs="나눔고딕"/>
        </w:rPr>
        <w:t>으로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변환하여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pandas</w:t>
      </w:r>
      <w:r w:rsidRPr="00B06534">
        <w:rPr>
          <w:rFonts w:ascii="나눔고딕" w:eastAsia="나눔고딕" w:hAnsi="나눔고딕" w:cs="나눔고딕"/>
        </w:rPr>
        <w:t>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제공하는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연산자를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것이다</w:t>
      </w:r>
      <w:r w:rsidRPr="00B06534">
        <w:rPr>
          <w:rFonts w:ascii="나눔고딕" w:eastAsia="나눔고딕" w:hAnsi="나눔고딕" w:cs="나눔고딕"/>
        </w:rPr>
        <w:t>.</w:t>
      </w:r>
    </w:p>
    <w:p w14:paraId="60EDFEDF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25579D6F" w14:textId="77777777" w:rsidR="000663D6" w:rsidRPr="00B06534" w:rsidRDefault="009F343E" w:rsidP="00B06534">
      <w:pPr>
        <w:numPr>
          <w:ilvl w:val="0"/>
          <w:numId w:val="2"/>
        </w:numPr>
        <w:rPr>
          <w:rFonts w:ascii="나눔고딕" w:eastAsia="나눔고딕" w:hAnsi="나눔고딕" w:cs="나눔고딕"/>
          <w:b/>
          <w:i/>
          <w:sz w:val="26"/>
          <w:szCs w:val="26"/>
        </w:rPr>
      </w:pPr>
      <w:proofErr w:type="spellStart"/>
      <w:r w:rsidRPr="00B06534">
        <w:rPr>
          <w:rFonts w:ascii="나눔고딕" w:eastAsia="나눔고딕" w:hAnsi="나눔고딕" w:cs="나눔고딕"/>
          <w:b/>
          <w:i/>
          <w:sz w:val="26"/>
          <w:szCs w:val="26"/>
        </w:rPr>
        <w:t>PyTorch</w:t>
      </w:r>
      <w:proofErr w:type="spellEnd"/>
    </w:p>
    <w:p w14:paraId="2D3F7ECC" w14:textId="77777777" w:rsidR="000663D6" w:rsidRPr="00B06534" w:rsidRDefault="009F343E" w:rsidP="00B06534">
      <w:pPr>
        <w:rPr>
          <w:rFonts w:ascii="나눔고딕" w:eastAsia="나눔고딕" w:hAnsi="나눔고딕" w:cs="나눔고딕"/>
        </w:rPr>
      </w:pPr>
      <w:r w:rsidRPr="00B06534">
        <w:rPr>
          <w:rFonts w:ascii="나눔고딕" w:eastAsia="나눔고딕" w:hAnsi="나눔고딕" w:cs="나눔고딕"/>
          <w:noProof/>
        </w:rPr>
        <w:drawing>
          <wp:inline distT="114300" distB="114300" distL="114300" distR="114300" wp14:anchorId="6C467284" wp14:editId="65A42E1B">
            <wp:extent cx="3627000" cy="90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000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018EB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</w:rPr>
      </w:pPr>
      <w:proofErr w:type="spellStart"/>
      <w:r w:rsidRPr="00B06534">
        <w:rPr>
          <w:rFonts w:ascii="나눔고딕" w:eastAsia="나눔고딕" w:hAnsi="나눔고딕" w:cs="나눔고딕"/>
        </w:rPr>
        <w:t>Pytorch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Python</w:t>
      </w:r>
      <w:r w:rsidRPr="00B06534">
        <w:rPr>
          <w:rFonts w:ascii="나눔고딕" w:eastAsia="나눔고딕" w:hAnsi="나눔고딕" w:cs="나눔고딕"/>
        </w:rPr>
        <w:t>을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오픈소스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머신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러닝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라이브러리으로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처리와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같은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어플리케이션을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위해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</w:t>
      </w:r>
      <w:r w:rsidRPr="00B06534">
        <w:rPr>
          <w:rFonts w:ascii="나눔고딕" w:eastAsia="나눔고딕" w:hAnsi="나눔고딕" w:cs="나눔고딕"/>
        </w:rPr>
        <w:t>용된다</w:t>
      </w:r>
      <w:r w:rsidRPr="00B06534">
        <w:rPr>
          <w:rFonts w:ascii="나눔고딕" w:eastAsia="나눔고딕" w:hAnsi="나눔고딕" w:cs="나눔고딕"/>
        </w:rPr>
        <w:t xml:space="preserve">. </w:t>
      </w:r>
      <w:proofErr w:type="spellStart"/>
      <w:r w:rsidRPr="00B06534">
        <w:rPr>
          <w:rFonts w:ascii="나눔고딕" w:eastAsia="나눔고딕" w:hAnsi="나눔고딕" w:cs="나눔고딕"/>
        </w:rPr>
        <w:t>GPU</w:t>
      </w:r>
      <w:r w:rsidRPr="00B06534">
        <w:rPr>
          <w:rFonts w:ascii="나눔고딕" w:eastAsia="나눔고딕" w:hAnsi="나눔고딕" w:cs="나눔고딕"/>
        </w:rPr>
        <w:t>사용이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가능하기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때문에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속도가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상당히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빠르며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Tensorflow</w:t>
      </w:r>
      <w:r w:rsidRPr="00B06534">
        <w:rPr>
          <w:rFonts w:ascii="나눔고딕" w:eastAsia="나눔고딕" w:hAnsi="나눔고딕" w:cs="나눔고딕"/>
        </w:rPr>
        <w:t>에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비해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직관적인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구조와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쉬운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난이도와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활성화된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사용자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커뮤니티로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사용자가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늘어나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있는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추세이다</w:t>
      </w:r>
      <w:r w:rsidRPr="00B06534">
        <w:rPr>
          <w:rFonts w:ascii="나눔고딕" w:eastAsia="나눔고딕" w:hAnsi="나눔고딕" w:cs="나눔고딕"/>
        </w:rPr>
        <w:t xml:space="preserve">.  </w:t>
      </w:r>
      <w:proofErr w:type="spellStart"/>
      <w:r w:rsidRPr="00B06534">
        <w:rPr>
          <w:rFonts w:ascii="나눔고딕" w:eastAsia="나눔고딕" w:hAnsi="나눔고딕" w:cs="나눔고딕"/>
        </w:rPr>
        <w:t>Pytorch</w:t>
      </w:r>
      <w:r w:rsidRPr="00B06534">
        <w:rPr>
          <w:rFonts w:ascii="나눔고딕" w:eastAsia="나눔고딕" w:hAnsi="나눔고딕" w:cs="나눔고딕"/>
        </w:rPr>
        <w:t>는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강력한</w:t>
      </w:r>
      <w:r w:rsidRPr="00B06534">
        <w:rPr>
          <w:rFonts w:ascii="나눔고딕" w:eastAsia="나눔고딕" w:hAnsi="나눔고딕" w:cs="나눔고딕"/>
        </w:rPr>
        <w:t xml:space="preserve"> GPU </w:t>
      </w:r>
      <w:r w:rsidRPr="00B06534">
        <w:rPr>
          <w:rFonts w:ascii="나눔고딕" w:eastAsia="나눔고딕" w:hAnsi="나눔고딕" w:cs="나눔고딕"/>
        </w:rPr>
        <w:t>가속화를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통한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NumPy</w:t>
      </w:r>
      <w:r w:rsidRPr="00B06534">
        <w:rPr>
          <w:rFonts w:ascii="나눔고딕" w:eastAsia="나눔고딕" w:hAnsi="나눔고딕" w:cs="나눔고딕"/>
        </w:rPr>
        <w:t>와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같은</w:t>
      </w:r>
      <w:r w:rsidRPr="00B06534">
        <w:rPr>
          <w:rFonts w:ascii="나눔고딕" w:eastAsia="나눔고딕" w:hAnsi="나눔고딕" w:cs="나눔고딕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</w:rPr>
        <w:t>Tensor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계산과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테이프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기반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자동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삭제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시스템을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기반으로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구축된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심층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신경망을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파이썬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패키지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형태로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제공한다</w:t>
      </w:r>
      <w:r w:rsidRPr="00B06534">
        <w:rPr>
          <w:rFonts w:ascii="나눔고딕" w:eastAsia="나눔고딕" w:hAnsi="나눔고딕" w:cs="나눔고딕"/>
        </w:rPr>
        <w:t>.</w:t>
      </w:r>
    </w:p>
    <w:p w14:paraId="50F8F425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79BB042F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0"/>
          <w:szCs w:val="30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4.3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프로세스</w:t>
      </w:r>
    </w:p>
    <w:p w14:paraId="169C69A0" w14:textId="77777777" w:rsidR="000663D6" w:rsidRPr="00B06534" w:rsidRDefault="009F343E" w:rsidP="00B06534">
      <w:pPr>
        <w:ind w:firstLine="283"/>
        <w:rPr>
          <w:rFonts w:ascii="나눔고딕" w:eastAsia="나눔고딕" w:hAnsi="나눔고딕" w:cs="나눔고딕"/>
          <w:sz w:val="24"/>
          <w:szCs w:val="24"/>
        </w:rPr>
      </w:pPr>
      <w:r w:rsidRPr="00B06534">
        <w:rPr>
          <w:rFonts w:ascii="나눔고딕" w:eastAsia="나눔고딕" w:hAnsi="나눔고딕" w:cs="나눔고딕"/>
          <w:sz w:val="24"/>
          <w:szCs w:val="24"/>
        </w:rPr>
        <w:t>이번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과제를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구현하기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위해서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구상한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방법은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두가지이다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. </w:t>
      </w:r>
      <w:r w:rsidRPr="00B06534">
        <w:rPr>
          <w:rFonts w:ascii="나눔고딕" w:eastAsia="나눔고딕" w:hAnsi="나눔고딕" w:cs="나눔고딕"/>
          <w:sz w:val="24"/>
          <w:szCs w:val="24"/>
        </w:rPr>
        <w:t>첫번째는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기존의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TAPAS </w:t>
      </w:r>
      <w:r w:rsidRPr="00B06534">
        <w:rPr>
          <w:rFonts w:ascii="나눔고딕" w:eastAsia="나눔고딕" w:hAnsi="나눔고딕" w:cs="나눔고딕"/>
          <w:sz w:val="24"/>
          <w:szCs w:val="24"/>
        </w:rPr>
        <w:t>모델이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인식할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수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있도록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다양한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레이아웃의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표를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전처리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하는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방법이고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, </w:t>
      </w:r>
      <w:r w:rsidRPr="00B06534">
        <w:rPr>
          <w:rFonts w:ascii="나눔고딕" w:eastAsia="나눔고딕" w:hAnsi="나눔고딕" w:cs="나눔고딕"/>
          <w:sz w:val="24"/>
          <w:szCs w:val="24"/>
        </w:rPr>
        <w:t>두번째는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레이아웃이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다양한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표들이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유의미하게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많은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경우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, </w:t>
      </w:r>
      <w:r w:rsidRPr="00B06534">
        <w:rPr>
          <w:rFonts w:ascii="나눔고딕" w:eastAsia="나눔고딕" w:hAnsi="나눔고딕" w:cs="나눔고딕"/>
          <w:sz w:val="24"/>
          <w:szCs w:val="24"/>
        </w:rPr>
        <w:t>기존의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TAPAS </w:t>
      </w:r>
      <w:r w:rsidRPr="00B06534">
        <w:rPr>
          <w:rFonts w:ascii="나눔고딕" w:eastAsia="나눔고딕" w:hAnsi="나눔고딕" w:cs="나눔고딕"/>
          <w:sz w:val="24"/>
          <w:szCs w:val="24"/>
        </w:rPr>
        <w:t>모델을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proofErr w:type="spellStart"/>
      <w:r w:rsidRPr="00B06534">
        <w:rPr>
          <w:rFonts w:ascii="나눔고딕" w:eastAsia="나눔고딕" w:hAnsi="나눔고딕" w:cs="나눔고딕"/>
          <w:sz w:val="24"/>
          <w:szCs w:val="24"/>
        </w:rPr>
        <w:t>tuning</w:t>
      </w:r>
      <w:r w:rsidRPr="00B06534">
        <w:rPr>
          <w:rFonts w:ascii="나눔고딕" w:eastAsia="나눔고딕" w:hAnsi="나눔고딕" w:cs="나눔고딕"/>
          <w:sz w:val="24"/>
          <w:szCs w:val="24"/>
        </w:rPr>
        <w:t>하여</w:t>
      </w:r>
      <w:proofErr w:type="spellEnd"/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이들을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인식하게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하는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방법이다</w:t>
      </w:r>
      <w:r w:rsidRPr="00B06534">
        <w:rPr>
          <w:rFonts w:ascii="나눔고딕" w:eastAsia="나눔고딕" w:hAnsi="나눔고딕" w:cs="나눔고딕"/>
          <w:sz w:val="24"/>
          <w:szCs w:val="24"/>
        </w:rPr>
        <w:t>.</w:t>
      </w:r>
    </w:p>
    <w:p w14:paraId="098CDDFE" w14:textId="762CBD26" w:rsidR="000663D6" w:rsidRDefault="000663D6" w:rsidP="00B06534">
      <w:pPr>
        <w:rPr>
          <w:ins w:id="10" w:author="민 경언" w:date="2021-05-07T17:22:00Z"/>
          <w:rFonts w:ascii="나눔고딕" w:eastAsia="나눔고딕" w:hAnsi="나눔고딕" w:cs="나눔고딕"/>
          <w:sz w:val="24"/>
          <w:szCs w:val="24"/>
        </w:rPr>
      </w:pPr>
    </w:p>
    <w:p w14:paraId="2D6145EB" w14:textId="77777777" w:rsidR="00832EA7" w:rsidRPr="00B06534" w:rsidRDefault="00832EA7" w:rsidP="00B06534">
      <w:pPr>
        <w:rPr>
          <w:rFonts w:ascii="나눔고딕" w:eastAsia="나눔고딕" w:hAnsi="나눔고딕" w:cs="나눔고딕" w:hint="eastAsia"/>
          <w:sz w:val="24"/>
          <w:szCs w:val="24"/>
        </w:rPr>
      </w:pPr>
    </w:p>
    <w:p w14:paraId="7C2D1BF5" w14:textId="77777777" w:rsidR="000663D6" w:rsidRPr="00B06534" w:rsidDel="00832EA7" w:rsidRDefault="009F343E" w:rsidP="00B06534">
      <w:pPr>
        <w:rPr>
          <w:del w:id="11" w:author="민 경언" w:date="2021-05-07T17:22:00Z"/>
          <w:rFonts w:ascii="나눔고딕" w:eastAsia="나눔고딕" w:hAnsi="나눔고딕" w:cs="나눔고딕"/>
          <w:sz w:val="24"/>
          <w:szCs w:val="24"/>
        </w:rPr>
      </w:pPr>
      <w:r w:rsidRPr="00B06534">
        <w:rPr>
          <w:rFonts w:ascii="나눔고딕" w:eastAsia="나눔고딕" w:hAnsi="나눔고딕" w:cs="나눔고딕"/>
          <w:sz w:val="24"/>
          <w:szCs w:val="24"/>
        </w:rPr>
        <w:lastRenderedPageBreak/>
        <w:t>모델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학습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과정의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플로우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차트는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아래와</w:t>
      </w:r>
      <w:r w:rsidRPr="00B06534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B06534">
        <w:rPr>
          <w:rFonts w:ascii="나눔고딕" w:eastAsia="나눔고딕" w:hAnsi="나눔고딕" w:cs="나눔고딕"/>
          <w:sz w:val="24"/>
          <w:szCs w:val="24"/>
        </w:rPr>
        <w:t>같다</w:t>
      </w:r>
      <w:r w:rsidRPr="00B06534">
        <w:rPr>
          <w:rFonts w:ascii="나눔고딕" w:eastAsia="나눔고딕" w:hAnsi="나눔고딕" w:cs="나눔고딕"/>
          <w:sz w:val="24"/>
          <w:szCs w:val="24"/>
        </w:rPr>
        <w:t>.</w:t>
      </w:r>
    </w:p>
    <w:p w14:paraId="6996792B" w14:textId="77777777" w:rsidR="000663D6" w:rsidRPr="00B06534" w:rsidRDefault="000663D6" w:rsidP="00B06534">
      <w:pPr>
        <w:rPr>
          <w:rFonts w:ascii="나눔고딕" w:eastAsia="나눔고딕" w:hAnsi="나눔고딕" w:cs="나눔고딕" w:hint="eastAsia"/>
          <w:sz w:val="24"/>
          <w:szCs w:val="24"/>
        </w:rPr>
      </w:pPr>
    </w:p>
    <w:p w14:paraId="4CB34781" w14:textId="77777777" w:rsidR="000663D6" w:rsidRPr="00B06534" w:rsidRDefault="009F343E" w:rsidP="00B06534">
      <w:pPr>
        <w:rPr>
          <w:rFonts w:ascii="나눔고딕" w:eastAsia="나눔고딕" w:hAnsi="나눔고딕" w:cs="나눔고딕"/>
          <w:sz w:val="24"/>
          <w:szCs w:val="24"/>
        </w:rPr>
      </w:pPr>
      <w:r w:rsidRPr="00B06534">
        <w:rPr>
          <w:rFonts w:ascii="나눔고딕" w:eastAsia="나눔고딕" w:hAnsi="나눔고딕" w:cs="나눔고딕"/>
          <w:noProof/>
          <w:sz w:val="24"/>
          <w:szCs w:val="24"/>
        </w:rPr>
        <w:drawing>
          <wp:inline distT="114300" distB="114300" distL="114300" distR="114300" wp14:anchorId="6689C142" wp14:editId="4DC8000E">
            <wp:extent cx="5731200" cy="5080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AF463" w14:textId="77777777" w:rsidR="000663D6" w:rsidRPr="00B06534" w:rsidRDefault="000663D6" w:rsidP="00B06534">
      <w:pPr>
        <w:rPr>
          <w:rFonts w:ascii="나눔고딕" w:eastAsia="나눔고딕" w:hAnsi="나눔고딕" w:cs="나눔고딕"/>
          <w:b/>
          <w:sz w:val="32"/>
          <w:szCs w:val="32"/>
        </w:rPr>
      </w:pPr>
    </w:p>
    <w:p w14:paraId="490E293F" w14:textId="633C234C" w:rsidR="000663D6" w:rsidRDefault="009F343E" w:rsidP="00B06534">
      <w:pPr>
        <w:rPr>
          <w:ins w:id="12" w:author="민 경언" w:date="2021-05-07T17:22:00Z"/>
          <w:rFonts w:ascii="나눔고딕" w:eastAsia="나눔고딕" w:hAnsi="나눔고딕" w:cs="나눔고딕"/>
          <w:b/>
          <w:sz w:val="36"/>
          <w:szCs w:val="36"/>
        </w:rPr>
      </w:pP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5.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개발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일정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및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역할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분담</w:t>
      </w:r>
    </w:p>
    <w:p w14:paraId="1523060F" w14:textId="77777777" w:rsidR="004226DB" w:rsidRPr="00B06534" w:rsidRDefault="004226DB" w:rsidP="00B06534">
      <w:pPr>
        <w:rPr>
          <w:rFonts w:ascii="나눔고딕" w:eastAsia="나눔고딕" w:hAnsi="나눔고딕" w:cs="나눔고딕" w:hint="eastAsia"/>
          <w:b/>
          <w:sz w:val="36"/>
          <w:szCs w:val="36"/>
        </w:rPr>
      </w:pPr>
    </w:p>
    <w:p w14:paraId="3F5120F7" w14:textId="05516E46" w:rsidR="000663D6" w:rsidRDefault="009F343E" w:rsidP="00B06534">
      <w:pPr>
        <w:rPr>
          <w:ins w:id="13" w:author="민 경언" w:date="2021-05-07T17:22:00Z"/>
          <w:rFonts w:ascii="나눔고딕" w:eastAsia="나눔고딕" w:hAnsi="나눔고딕" w:cs="나눔고딕"/>
          <w:b/>
          <w:sz w:val="30"/>
          <w:szCs w:val="30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5.1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개발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일정</w:t>
      </w:r>
    </w:p>
    <w:p w14:paraId="200039A4" w14:textId="77777777" w:rsidR="004226DB" w:rsidRPr="00B06534" w:rsidRDefault="004226DB" w:rsidP="00B06534">
      <w:pPr>
        <w:rPr>
          <w:rFonts w:ascii="나눔고딕" w:eastAsia="나눔고딕" w:hAnsi="나눔고딕" w:cs="나눔고딕" w:hint="eastAsia"/>
          <w:b/>
          <w:sz w:val="30"/>
          <w:szCs w:val="30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0663D6" w:rsidRPr="00B06534" w14:paraId="1E31F2FC" w14:textId="77777777">
        <w:trPr>
          <w:trHeight w:val="420"/>
          <w:jc w:val="center"/>
        </w:trPr>
        <w:tc>
          <w:tcPr>
            <w:tcW w:w="180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7DB9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5</w:t>
            </w:r>
            <w:r w:rsidRPr="00B06534">
              <w:rPr>
                <w:rFonts w:ascii="나눔고딕" w:eastAsia="나눔고딕" w:hAnsi="나눔고딕" w:cs="나눔고딕"/>
              </w:rPr>
              <w:t>월</w:t>
            </w:r>
          </w:p>
        </w:tc>
        <w:tc>
          <w:tcPr>
            <w:tcW w:w="180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DB73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6</w:t>
            </w:r>
            <w:r w:rsidRPr="00B06534">
              <w:rPr>
                <w:rFonts w:ascii="나눔고딕" w:eastAsia="나눔고딕" w:hAnsi="나눔고딕" w:cs="나눔고딕"/>
              </w:rPr>
              <w:t>월</w:t>
            </w:r>
          </w:p>
        </w:tc>
        <w:tc>
          <w:tcPr>
            <w:tcW w:w="180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C24B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7</w:t>
            </w:r>
            <w:r w:rsidRPr="00B06534">
              <w:rPr>
                <w:rFonts w:ascii="나눔고딕" w:eastAsia="나눔고딕" w:hAnsi="나눔고딕" w:cs="나눔고딕"/>
              </w:rPr>
              <w:t>월</w:t>
            </w:r>
          </w:p>
        </w:tc>
        <w:tc>
          <w:tcPr>
            <w:tcW w:w="1804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5FDC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8</w:t>
            </w:r>
            <w:r w:rsidRPr="00B06534">
              <w:rPr>
                <w:rFonts w:ascii="나눔고딕" w:eastAsia="나눔고딕" w:hAnsi="나눔고딕" w:cs="나눔고딕"/>
              </w:rPr>
              <w:t>월</w:t>
            </w:r>
          </w:p>
        </w:tc>
        <w:tc>
          <w:tcPr>
            <w:tcW w:w="1804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3FA2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9</w:t>
            </w:r>
            <w:r w:rsidRPr="00B06534">
              <w:rPr>
                <w:rFonts w:ascii="나눔고딕" w:eastAsia="나눔고딕" w:hAnsi="나눔고딕" w:cs="나눔고딕"/>
              </w:rPr>
              <w:t>월</w:t>
            </w:r>
          </w:p>
        </w:tc>
      </w:tr>
      <w:tr w:rsidR="000663D6" w:rsidRPr="00B06534" w14:paraId="2B0B2A0F" w14:textId="77777777">
        <w:trPr>
          <w:jc w:val="center"/>
        </w:trPr>
        <w:tc>
          <w:tcPr>
            <w:tcW w:w="452" w:type="dxa"/>
            <w:tcBorders>
              <w:bottom w:val="single" w:sz="8" w:space="0" w:color="0000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6BCF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1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2" w:type="dxa"/>
            <w:tcBorders>
              <w:bottom w:val="single" w:sz="8" w:space="0" w:color="0000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E23B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2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2" w:type="dxa"/>
            <w:tcBorders>
              <w:bottom w:val="single" w:sz="8" w:space="0" w:color="0000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B8FD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3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2" w:type="dxa"/>
            <w:tcBorders>
              <w:bottom w:val="single" w:sz="8" w:space="0" w:color="0000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ADA9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4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E7AA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1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323D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2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FA97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3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680B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4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4B22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1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28B9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2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2516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3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9BC6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4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F283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1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87E6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2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4324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3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ABF3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4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4406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1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5D3D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2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DCCD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3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  <w:tc>
          <w:tcPr>
            <w:tcW w:w="4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970B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4</w:t>
            </w:r>
            <w:r w:rsidRPr="00B06534">
              <w:rPr>
                <w:rFonts w:ascii="나눔고딕" w:eastAsia="나눔고딕" w:hAnsi="나눔고딕" w:cs="나눔고딕"/>
              </w:rPr>
              <w:t>주</w:t>
            </w:r>
          </w:p>
        </w:tc>
      </w:tr>
      <w:tr w:rsidR="000663D6" w:rsidRPr="00B06534" w14:paraId="5B05F59D" w14:textId="77777777">
        <w:trPr>
          <w:trHeight w:val="420"/>
          <w:jc w:val="center"/>
        </w:trPr>
        <w:tc>
          <w:tcPr>
            <w:tcW w:w="4068" w:type="dxa"/>
            <w:gridSpan w:val="9"/>
            <w:tcBorders>
              <w:top w:val="single" w:sz="8" w:space="0" w:color="0000FF"/>
              <w:left w:val="single" w:sz="8" w:space="0" w:color="0000FF"/>
              <w:bottom w:val="single" w:sz="8" w:space="0" w:color="0000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499A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proofErr w:type="spellStart"/>
            <w:r w:rsidRPr="00B06534">
              <w:rPr>
                <w:rFonts w:ascii="나눔고딕" w:eastAsia="나눔고딕" w:hAnsi="나눔고딕" w:cs="나눔고딕"/>
              </w:rPr>
              <w:t>tapas</w:t>
            </w:r>
            <w:proofErr w:type="spellEnd"/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및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관련기술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공부</w:t>
            </w: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961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3DC8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E431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1108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2297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EE05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6A0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C5A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579E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ECE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ABEA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</w:tr>
      <w:tr w:rsidR="000663D6" w:rsidRPr="00B06534" w14:paraId="05ABA689" w14:textId="77777777">
        <w:trPr>
          <w:trHeight w:val="420"/>
          <w:jc w:val="center"/>
        </w:trPr>
        <w:tc>
          <w:tcPr>
            <w:tcW w:w="1356" w:type="dxa"/>
            <w:gridSpan w:val="3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7E6D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착수보고서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준비</w:t>
            </w:r>
          </w:p>
        </w:tc>
        <w:tc>
          <w:tcPr>
            <w:tcW w:w="452" w:type="dxa"/>
            <w:tcBorders>
              <w:top w:val="single" w:sz="8" w:space="0" w:color="0000FF"/>
              <w:lef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CEC7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5E18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823A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DE28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A4B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920B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905B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BD29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C06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5E6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2182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74F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ABA9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2A25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864F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7FB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0CA9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</w:tr>
      <w:tr w:rsidR="000663D6" w:rsidRPr="00B06534" w14:paraId="268336E0" w14:textId="77777777">
        <w:trPr>
          <w:trHeight w:val="420"/>
          <w:jc w:val="center"/>
        </w:trPr>
        <w:tc>
          <w:tcPr>
            <w:tcW w:w="452" w:type="dxa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820E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13F9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1CD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0E70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D09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2259" w:type="dxa"/>
            <w:gridSpan w:val="5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9B34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수집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및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proofErr w:type="spellStart"/>
            <w:r w:rsidRPr="00B06534">
              <w:rPr>
                <w:rFonts w:ascii="나눔고딕" w:eastAsia="나눔고딕" w:hAnsi="나눔고딕" w:cs="나눔고딕"/>
              </w:rPr>
              <w:t>전처리</w:t>
            </w:r>
            <w:proofErr w:type="spellEnd"/>
          </w:p>
        </w:tc>
        <w:tc>
          <w:tcPr>
            <w:tcW w:w="451" w:type="dxa"/>
            <w:tcBorders>
              <w:left w:val="single" w:sz="8" w:space="0" w:color="0000FF"/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E0C7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F5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535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D2F5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AF0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CDCD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DE6D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FB3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BA41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2A9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</w:tr>
      <w:tr w:rsidR="000663D6" w:rsidRPr="00B06534" w14:paraId="09400FD8" w14:textId="77777777">
        <w:trPr>
          <w:trHeight w:val="420"/>
          <w:jc w:val="center"/>
        </w:trPr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F16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3DC7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DAD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C131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6E4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C4BF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CD5E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844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1805" w:type="dxa"/>
            <w:gridSpan w:val="4"/>
            <w:tcBorders>
              <w:top w:val="single" w:sz="8" w:space="0" w:color="0000FF"/>
              <w:right w:val="single" w:sz="8" w:space="0" w:color="0000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D481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중간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보고서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준비</w:t>
            </w:r>
          </w:p>
        </w:tc>
        <w:tc>
          <w:tcPr>
            <w:tcW w:w="451" w:type="dxa"/>
            <w:tcBorders>
              <w:left w:val="single" w:sz="8" w:space="0" w:color="0000FF"/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54B9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FA59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0A90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tcBorders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152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112D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BD2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01F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8D4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</w:tr>
      <w:tr w:rsidR="000663D6" w:rsidRPr="00B06534" w14:paraId="5F9BCFD3" w14:textId="77777777">
        <w:trPr>
          <w:trHeight w:val="420"/>
          <w:jc w:val="center"/>
        </w:trPr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966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CB73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F97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C38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8502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605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AF71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409D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BA92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tcBorders>
              <w:top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76D7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tcBorders>
              <w:top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DD11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2255" w:type="dxa"/>
            <w:gridSpan w:val="5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892E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데이터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학습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및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튜닝</w:t>
            </w:r>
          </w:p>
        </w:tc>
        <w:tc>
          <w:tcPr>
            <w:tcW w:w="451" w:type="dxa"/>
            <w:tcBorders>
              <w:lef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5F6F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083A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9048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F3B2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</w:tr>
      <w:tr w:rsidR="000663D6" w:rsidRPr="00B06534" w14:paraId="36FCCEF7" w14:textId="77777777">
        <w:trPr>
          <w:trHeight w:val="420"/>
          <w:jc w:val="center"/>
        </w:trPr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BB8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F6C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BD68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107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0B87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2EA2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C89B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AE4A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076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CEEF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A2D5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9088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tcBorders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925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2706" w:type="dxa"/>
            <w:gridSpan w:val="6"/>
            <w:tcBorders>
              <w:top w:val="single" w:sz="8" w:space="0" w:color="0000FF"/>
              <w:left w:val="single" w:sz="8" w:space="0" w:color="0000FF"/>
              <w:right w:val="single" w:sz="8" w:space="0" w:color="0000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D545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테스트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및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디버깅</w:t>
            </w:r>
          </w:p>
        </w:tc>
        <w:tc>
          <w:tcPr>
            <w:tcW w:w="451" w:type="dxa"/>
            <w:tcBorders>
              <w:left w:val="single" w:sz="8" w:space="0" w:color="0000FF"/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B00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</w:tr>
      <w:tr w:rsidR="000663D6" w:rsidRPr="00B06534" w14:paraId="6EBBAEE9" w14:textId="77777777">
        <w:trPr>
          <w:trHeight w:val="420"/>
          <w:jc w:val="center"/>
        </w:trPr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AC1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46A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F770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792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85FF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488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220F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6A12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1F77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D36D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C31C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B9BA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E304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1779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6316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0C92" w14:textId="77777777" w:rsidR="000663D6" w:rsidRPr="00B06534" w:rsidRDefault="000663D6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</w:p>
        </w:tc>
        <w:tc>
          <w:tcPr>
            <w:tcW w:w="1804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251E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>최종발표</w:t>
            </w:r>
            <w:r w:rsidRPr="00B06534">
              <w:rPr>
                <w:rFonts w:ascii="나눔고딕" w:eastAsia="나눔고딕" w:hAnsi="나눔고딕" w:cs="나눔고딕"/>
              </w:rPr>
              <w:t xml:space="preserve">, </w:t>
            </w:r>
            <w:r w:rsidRPr="00B06534">
              <w:rPr>
                <w:rFonts w:ascii="나눔고딕" w:eastAsia="나눔고딕" w:hAnsi="나눔고딕" w:cs="나눔고딕"/>
              </w:rPr>
              <w:t>보고서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준비</w:t>
            </w:r>
          </w:p>
        </w:tc>
      </w:tr>
    </w:tbl>
    <w:p w14:paraId="313217A2" w14:textId="77777777" w:rsidR="000663D6" w:rsidRPr="00B06534" w:rsidRDefault="000663D6" w:rsidP="00B06534">
      <w:pPr>
        <w:rPr>
          <w:rFonts w:ascii="나눔고딕" w:eastAsia="나눔고딕" w:hAnsi="나눔고딕" w:cs="나눔고딕"/>
        </w:rPr>
      </w:pPr>
    </w:p>
    <w:p w14:paraId="69C16669" w14:textId="77777777" w:rsidR="000663D6" w:rsidRPr="00B06534" w:rsidRDefault="000663D6" w:rsidP="00B06534">
      <w:pPr>
        <w:rPr>
          <w:rFonts w:ascii="나눔고딕" w:eastAsia="나눔고딕" w:hAnsi="나눔고딕" w:cs="나눔고딕"/>
          <w:b/>
          <w:sz w:val="30"/>
          <w:szCs w:val="30"/>
        </w:rPr>
      </w:pPr>
    </w:p>
    <w:p w14:paraId="3B82ABB4" w14:textId="6C482AF7" w:rsidR="000663D6" w:rsidRDefault="000663D6" w:rsidP="00B06534">
      <w:pPr>
        <w:rPr>
          <w:rFonts w:ascii="나눔고딕" w:eastAsia="나눔고딕" w:hAnsi="나눔고딕" w:cs="나눔고딕"/>
          <w:b/>
          <w:sz w:val="30"/>
          <w:szCs w:val="30"/>
        </w:rPr>
      </w:pPr>
    </w:p>
    <w:p w14:paraId="27A53ED1" w14:textId="09679FC9" w:rsidR="00B06534" w:rsidRDefault="00B06534" w:rsidP="00B06534">
      <w:pPr>
        <w:rPr>
          <w:rFonts w:ascii="나눔고딕" w:eastAsia="나눔고딕" w:hAnsi="나눔고딕" w:cs="나눔고딕"/>
          <w:b/>
          <w:sz w:val="30"/>
          <w:szCs w:val="30"/>
        </w:rPr>
      </w:pPr>
    </w:p>
    <w:p w14:paraId="67699CE9" w14:textId="59B58E01" w:rsidR="00B06534" w:rsidRDefault="00B06534" w:rsidP="00B06534">
      <w:pPr>
        <w:rPr>
          <w:rFonts w:ascii="나눔고딕" w:eastAsia="나눔고딕" w:hAnsi="나눔고딕" w:cs="나눔고딕"/>
          <w:b/>
          <w:sz w:val="30"/>
          <w:szCs w:val="30"/>
        </w:rPr>
      </w:pPr>
    </w:p>
    <w:p w14:paraId="2515A3C4" w14:textId="4A386327" w:rsidR="00B06534" w:rsidDel="004226DB" w:rsidRDefault="00B06534" w:rsidP="00B06534">
      <w:pPr>
        <w:rPr>
          <w:del w:id="14" w:author="민 경언" w:date="2021-05-07T17:22:00Z"/>
          <w:rFonts w:ascii="나눔고딕" w:eastAsia="나눔고딕" w:hAnsi="나눔고딕" w:cs="나눔고딕"/>
          <w:b/>
          <w:sz w:val="30"/>
          <w:szCs w:val="30"/>
        </w:rPr>
      </w:pPr>
    </w:p>
    <w:p w14:paraId="7040BDE9" w14:textId="7EC27F50" w:rsidR="00B06534" w:rsidDel="004226DB" w:rsidRDefault="00B06534" w:rsidP="00B06534">
      <w:pPr>
        <w:rPr>
          <w:del w:id="15" w:author="민 경언" w:date="2021-05-07T17:22:00Z"/>
          <w:rFonts w:ascii="나눔고딕" w:eastAsia="나눔고딕" w:hAnsi="나눔고딕" w:cs="나눔고딕" w:hint="eastAsia"/>
          <w:b/>
          <w:sz w:val="30"/>
          <w:szCs w:val="30"/>
        </w:rPr>
      </w:pPr>
    </w:p>
    <w:p w14:paraId="069B2105" w14:textId="77777777" w:rsidR="00B06534" w:rsidRPr="00B06534" w:rsidRDefault="00B06534" w:rsidP="00B06534">
      <w:pPr>
        <w:rPr>
          <w:rFonts w:ascii="나눔고딕" w:eastAsia="나눔고딕" w:hAnsi="나눔고딕" w:cs="나눔고딕" w:hint="eastAsia"/>
          <w:b/>
          <w:sz w:val="30"/>
          <w:szCs w:val="30"/>
        </w:rPr>
      </w:pPr>
    </w:p>
    <w:p w14:paraId="1F01DEE7" w14:textId="77777777" w:rsidR="000663D6" w:rsidRPr="00B06534" w:rsidRDefault="009F343E" w:rsidP="00B06534">
      <w:pPr>
        <w:rPr>
          <w:rFonts w:ascii="나눔고딕" w:eastAsia="나눔고딕" w:hAnsi="나눔고딕" w:cs="나눔고딕"/>
          <w:b/>
          <w:sz w:val="30"/>
          <w:szCs w:val="30"/>
        </w:rPr>
      </w:pPr>
      <w:r w:rsidRPr="00B06534">
        <w:rPr>
          <w:rFonts w:ascii="나눔고딕" w:eastAsia="나눔고딕" w:hAnsi="나눔고딕" w:cs="나눔고딕"/>
          <w:b/>
          <w:sz w:val="30"/>
          <w:szCs w:val="30"/>
        </w:rPr>
        <w:lastRenderedPageBreak/>
        <w:t xml:space="preserve">5.2 </w:t>
      </w:r>
      <w:r w:rsidRPr="00B06534">
        <w:rPr>
          <w:rFonts w:ascii="나눔고딕" w:eastAsia="나눔고딕" w:hAnsi="나눔고딕" w:cs="나눔고딕"/>
          <w:b/>
          <w:sz w:val="30"/>
          <w:szCs w:val="30"/>
        </w:rPr>
        <w:t>역할분담</w:t>
      </w:r>
    </w:p>
    <w:p w14:paraId="25D0F479" w14:textId="77777777" w:rsidR="000663D6" w:rsidRPr="00B06534" w:rsidRDefault="000663D6" w:rsidP="00B06534">
      <w:pPr>
        <w:rPr>
          <w:rFonts w:ascii="나눔고딕" w:eastAsia="나눔고딕" w:hAnsi="나눔고딕" w:cs="나눔고딕"/>
          <w:b/>
          <w:sz w:val="30"/>
          <w:szCs w:val="30"/>
        </w:rPr>
      </w:pPr>
    </w:p>
    <w:tbl>
      <w:tblPr>
        <w:tblStyle w:val="a6"/>
        <w:tblW w:w="82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360"/>
      </w:tblGrid>
      <w:tr w:rsidR="000663D6" w:rsidRPr="00B06534" w14:paraId="7827C0A9" w14:textId="77777777">
        <w:trPr>
          <w:trHeight w:val="477"/>
          <w:jc w:val="center"/>
        </w:trPr>
        <w:tc>
          <w:tcPr>
            <w:tcW w:w="1920" w:type="dxa"/>
            <w:tcBorders>
              <w:bottom w:val="single" w:sz="8" w:space="0" w:color="B7B7B7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9468" w14:textId="77777777" w:rsidR="000663D6" w:rsidRPr="00B06534" w:rsidRDefault="009F343E" w:rsidP="0083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 w:cs="나눔고딕"/>
              </w:rPr>
              <w:pPrChange w:id="16" w:author="민 경언" w:date="2021-05-07T17:21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r w:rsidRPr="00B06534">
              <w:rPr>
                <w:rFonts w:ascii="나눔고딕" w:eastAsia="나눔고딕" w:hAnsi="나눔고딕" w:cs="나눔고딕"/>
              </w:rPr>
              <w:t>이름</w:t>
            </w:r>
          </w:p>
        </w:tc>
        <w:tc>
          <w:tcPr>
            <w:tcW w:w="6360" w:type="dxa"/>
            <w:tcBorders>
              <w:bottom w:val="single" w:sz="8" w:space="0" w:color="B7B7B7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3A71" w14:textId="77777777" w:rsidR="000663D6" w:rsidRPr="00B06534" w:rsidRDefault="009F343E" w:rsidP="00832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 w:cs="나눔고딕"/>
              </w:rPr>
              <w:pPrChange w:id="17" w:author="민 경언" w:date="2021-05-07T17:21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r w:rsidRPr="00B06534">
              <w:rPr>
                <w:rFonts w:ascii="나눔고딕" w:eastAsia="나눔고딕" w:hAnsi="나눔고딕" w:cs="나눔고딕"/>
              </w:rPr>
              <w:t>역할분담</w:t>
            </w:r>
          </w:p>
        </w:tc>
      </w:tr>
      <w:tr w:rsidR="000663D6" w:rsidRPr="00B06534" w14:paraId="6BA5F273" w14:textId="77777777">
        <w:trPr>
          <w:trHeight w:val="983"/>
          <w:jc w:val="center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71BC4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       </w:t>
            </w:r>
            <w:r w:rsidRPr="00B06534">
              <w:rPr>
                <w:rFonts w:ascii="나눔고딕" w:eastAsia="나눔고딕" w:hAnsi="나눔고딕" w:cs="나눔고딕"/>
              </w:rPr>
              <w:t>민경언</w:t>
            </w:r>
          </w:p>
        </w:tc>
        <w:tc>
          <w:tcPr>
            <w:tcW w:w="6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F829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학습용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데이터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수집</w:t>
            </w:r>
          </w:p>
          <w:p w14:paraId="698CFB15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시스템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테스트</w:t>
            </w:r>
          </w:p>
          <w:p w14:paraId="60894BB0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모델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성능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평가</w:t>
            </w:r>
          </w:p>
          <w:p w14:paraId="0E2990D5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착수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발표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및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시연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준비</w:t>
            </w:r>
          </w:p>
        </w:tc>
      </w:tr>
      <w:tr w:rsidR="000663D6" w:rsidRPr="00B06534" w14:paraId="6F0215AA" w14:textId="77777777">
        <w:trPr>
          <w:jc w:val="center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31306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       </w:t>
            </w:r>
            <w:r w:rsidRPr="00B06534">
              <w:rPr>
                <w:rFonts w:ascii="나눔고딕" w:eastAsia="나눔고딕" w:hAnsi="나눔고딕" w:cs="나눔고딕"/>
              </w:rPr>
              <w:t>이상진</w:t>
            </w:r>
          </w:p>
        </w:tc>
        <w:tc>
          <w:tcPr>
            <w:tcW w:w="6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A0BB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시스템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테스트</w:t>
            </w:r>
          </w:p>
          <w:p w14:paraId="53DBC75A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보고서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작성</w:t>
            </w:r>
          </w:p>
          <w:p w14:paraId="317BA1FC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학습용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데이터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proofErr w:type="spellStart"/>
            <w:r w:rsidRPr="00B06534">
              <w:rPr>
                <w:rFonts w:ascii="나눔고딕" w:eastAsia="나눔고딕" w:hAnsi="나눔고딕" w:cs="나눔고딕"/>
              </w:rPr>
              <w:t>전처리</w:t>
            </w:r>
            <w:proofErr w:type="spellEnd"/>
          </w:p>
        </w:tc>
      </w:tr>
      <w:tr w:rsidR="000663D6" w:rsidRPr="00B06534" w14:paraId="721AEFC0" w14:textId="77777777">
        <w:trPr>
          <w:jc w:val="center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01C9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       </w:t>
            </w:r>
            <w:r w:rsidRPr="00B06534">
              <w:rPr>
                <w:rFonts w:ascii="나눔고딕" w:eastAsia="나눔고딕" w:hAnsi="나눔고딕" w:cs="나눔고딕"/>
              </w:rPr>
              <w:t>권선근</w:t>
            </w:r>
          </w:p>
        </w:tc>
        <w:tc>
          <w:tcPr>
            <w:tcW w:w="6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4C92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모델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성능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평가</w:t>
            </w:r>
          </w:p>
          <w:p w14:paraId="39A93AA1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착수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발표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및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시연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준비</w:t>
            </w:r>
          </w:p>
          <w:p w14:paraId="2C3B182B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학습용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표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데이터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수집</w:t>
            </w:r>
          </w:p>
        </w:tc>
      </w:tr>
      <w:tr w:rsidR="000663D6" w:rsidRPr="00B06534" w14:paraId="7F8FC406" w14:textId="77777777">
        <w:trPr>
          <w:jc w:val="center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C998E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         </w:t>
            </w:r>
            <w:r w:rsidRPr="00B06534">
              <w:rPr>
                <w:rFonts w:ascii="나눔고딕" w:eastAsia="나눔고딕" w:hAnsi="나눔고딕" w:cs="나눔고딕"/>
              </w:rPr>
              <w:t>공통</w:t>
            </w:r>
          </w:p>
        </w:tc>
        <w:tc>
          <w:tcPr>
            <w:tcW w:w="6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995A" w14:textId="77777777" w:rsidR="000663D6" w:rsidRPr="00B06534" w:rsidRDefault="009F343E" w:rsidP="00B06534">
            <w:pPr>
              <w:widowControl w:val="0"/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전반적인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지식</w:t>
            </w:r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이해</w:t>
            </w:r>
          </w:p>
          <w:p w14:paraId="2A46F773" w14:textId="77777777" w:rsidR="000663D6" w:rsidRPr="00B06534" w:rsidRDefault="009F343E" w:rsidP="00B06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cs="나눔고딕"/>
              </w:rPr>
            </w:pPr>
            <w:r w:rsidRPr="00B06534">
              <w:rPr>
                <w:rFonts w:ascii="나눔고딕" w:eastAsia="나눔고딕" w:hAnsi="나눔고딕" w:cs="나눔고딕"/>
              </w:rPr>
              <w:t xml:space="preserve">- </w:t>
            </w:r>
            <w:r w:rsidRPr="00B06534">
              <w:rPr>
                <w:rFonts w:ascii="나눔고딕" w:eastAsia="나눔고딕" w:hAnsi="나눔고딕" w:cs="나눔고딕"/>
              </w:rPr>
              <w:t>질의</w:t>
            </w:r>
            <w:r w:rsidRPr="00B06534">
              <w:rPr>
                <w:rFonts w:ascii="나눔고딕" w:eastAsia="나눔고딕" w:hAnsi="나눔고딕" w:cs="나눔고딕"/>
              </w:rPr>
              <w:t>-</w:t>
            </w:r>
            <w:proofErr w:type="spellStart"/>
            <w:r w:rsidRPr="00B06534">
              <w:rPr>
                <w:rFonts w:ascii="나눔고딕" w:eastAsia="나눔고딕" w:hAnsi="나눔고딕" w:cs="나눔고딕"/>
              </w:rPr>
              <w:t>응답쌍</w:t>
            </w:r>
            <w:proofErr w:type="spellEnd"/>
            <w:r w:rsidRPr="00B06534">
              <w:rPr>
                <w:rFonts w:ascii="나눔고딕" w:eastAsia="나눔고딕" w:hAnsi="나눔고딕" w:cs="나눔고딕"/>
              </w:rPr>
              <w:t xml:space="preserve"> </w:t>
            </w:r>
            <w:r w:rsidRPr="00B06534">
              <w:rPr>
                <w:rFonts w:ascii="나눔고딕" w:eastAsia="나눔고딕" w:hAnsi="나눔고딕" w:cs="나눔고딕"/>
              </w:rPr>
              <w:t>생성</w:t>
            </w:r>
          </w:p>
        </w:tc>
      </w:tr>
    </w:tbl>
    <w:p w14:paraId="496024CC" w14:textId="77777777" w:rsidR="000663D6" w:rsidRPr="00B06534" w:rsidDel="00832EA7" w:rsidRDefault="000663D6" w:rsidP="00B06534">
      <w:pPr>
        <w:rPr>
          <w:del w:id="18" w:author="민 경언" w:date="2021-05-07T17:21:00Z"/>
          <w:rFonts w:ascii="나눔고딕" w:eastAsia="나눔고딕" w:hAnsi="나눔고딕" w:cs="나눔고딕"/>
          <w:b/>
          <w:sz w:val="32"/>
          <w:szCs w:val="32"/>
        </w:rPr>
      </w:pPr>
    </w:p>
    <w:p w14:paraId="08708173" w14:textId="77777777" w:rsidR="000663D6" w:rsidRPr="00B06534" w:rsidRDefault="000663D6" w:rsidP="00B06534">
      <w:pPr>
        <w:rPr>
          <w:rFonts w:ascii="나눔고딕" w:eastAsia="나눔고딕" w:hAnsi="나눔고딕" w:cs="나눔고딕" w:hint="eastAsia"/>
          <w:b/>
          <w:sz w:val="32"/>
          <w:szCs w:val="32"/>
        </w:rPr>
      </w:pPr>
    </w:p>
    <w:p w14:paraId="5F22DC5C" w14:textId="77777777" w:rsidR="000663D6" w:rsidRPr="00B06534" w:rsidDel="00832EA7" w:rsidRDefault="009F343E" w:rsidP="00B06534">
      <w:pPr>
        <w:rPr>
          <w:del w:id="19" w:author="민 경언" w:date="2021-05-07T17:21:00Z"/>
          <w:rFonts w:ascii="나눔고딕" w:eastAsia="나눔고딕" w:hAnsi="나눔고딕" w:cs="나눔고딕"/>
          <w:b/>
          <w:sz w:val="36"/>
          <w:szCs w:val="36"/>
        </w:rPr>
      </w:pP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6.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참고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 xml:space="preserve"> </w:t>
      </w:r>
      <w:r w:rsidRPr="00B06534">
        <w:rPr>
          <w:rFonts w:ascii="나눔고딕" w:eastAsia="나눔고딕" w:hAnsi="나눔고딕" w:cs="나눔고딕"/>
          <w:b/>
          <w:sz w:val="36"/>
          <w:szCs w:val="36"/>
        </w:rPr>
        <w:t>자료</w:t>
      </w:r>
    </w:p>
    <w:p w14:paraId="576CAF7B" w14:textId="77777777" w:rsidR="000663D6" w:rsidRPr="00B06534" w:rsidRDefault="000663D6" w:rsidP="00B06534">
      <w:pPr>
        <w:rPr>
          <w:rFonts w:ascii="나눔고딕" w:eastAsia="나눔고딕" w:hAnsi="나눔고딕" w:cs="나눔고딕" w:hint="eastAsia"/>
        </w:rPr>
      </w:pPr>
    </w:p>
    <w:p w14:paraId="7F94D766" w14:textId="77777777" w:rsidR="000663D6" w:rsidRPr="00B06534" w:rsidRDefault="009F343E" w:rsidP="00B06534">
      <w:pPr>
        <w:rPr>
          <w:rFonts w:ascii="나눔고딕" w:eastAsia="나눔고딕" w:hAnsi="나눔고딕" w:cs="나눔고딕"/>
          <w:sz w:val="12"/>
          <w:szCs w:val="12"/>
        </w:rPr>
      </w:pPr>
      <w:r w:rsidRPr="00B06534">
        <w:rPr>
          <w:rFonts w:ascii="나눔고딕" w:eastAsia="나눔고딕" w:hAnsi="나눔고딕" w:cs="나눔고딕"/>
        </w:rPr>
        <w:t xml:space="preserve">1.  </w:t>
      </w:r>
      <w:hyperlink r:id="rId17">
        <w:r w:rsidRPr="00B06534">
          <w:rPr>
            <w:rFonts w:ascii="나눔고딕" w:eastAsia="나눔고딕" w:hAnsi="나눔고딕" w:cs="나눔고딕"/>
            <w:color w:val="2D4866"/>
            <w:sz w:val="24"/>
            <w:szCs w:val="24"/>
          </w:rPr>
          <w:t>TaPas: Weakly Supervised Table Parsing via Pre-training</w:t>
        </w:r>
      </w:hyperlink>
    </w:p>
    <w:p w14:paraId="0C185C78" w14:textId="77777777" w:rsidR="000663D6" w:rsidRPr="00B06534" w:rsidDel="00832EA7" w:rsidRDefault="009F343E" w:rsidP="00B06534">
      <w:pPr>
        <w:rPr>
          <w:del w:id="20" w:author="민 경언" w:date="2021-05-07T17:21:00Z"/>
          <w:rFonts w:ascii="나눔고딕" w:eastAsia="나눔고딕" w:hAnsi="나눔고딕" w:cs="나눔고딕"/>
          <w:sz w:val="8"/>
          <w:szCs w:val="8"/>
        </w:rPr>
      </w:pPr>
      <w:r w:rsidRPr="00B06534">
        <w:rPr>
          <w:rFonts w:ascii="나눔고딕" w:eastAsia="나눔고딕" w:hAnsi="나눔고딕" w:cs="나눔고딕"/>
        </w:rPr>
        <w:t xml:space="preserve">2.  </w:t>
      </w:r>
      <w:proofErr w:type="spellStart"/>
      <w:r w:rsidRPr="00B06534">
        <w:rPr>
          <w:rFonts w:ascii="나눔고딕" w:eastAsia="나눔고딕" w:hAnsi="나눔고딕" w:cs="나눔고딕"/>
        </w:rPr>
        <w:t>T</w:t>
      </w:r>
      <w:r w:rsidRPr="00B06534">
        <w:rPr>
          <w:rFonts w:ascii="나눔고딕" w:eastAsia="나눔고딕" w:hAnsi="나눔고딕" w:cs="나눔고딕"/>
        </w:rPr>
        <w:t>아카데미</w:t>
      </w:r>
      <w:proofErr w:type="spellEnd"/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자연어</w:t>
      </w:r>
      <w:r w:rsidRPr="00B06534">
        <w:rPr>
          <w:rFonts w:ascii="나눔고딕" w:eastAsia="나눔고딕" w:hAnsi="나눔고딕" w:cs="나눔고딕"/>
        </w:rPr>
        <w:t xml:space="preserve"> </w:t>
      </w:r>
      <w:r w:rsidRPr="00B06534">
        <w:rPr>
          <w:rFonts w:ascii="나눔고딕" w:eastAsia="나눔고딕" w:hAnsi="나눔고딕" w:cs="나눔고딕"/>
        </w:rPr>
        <w:t>언어모델</w:t>
      </w:r>
      <w:r w:rsidRPr="00B06534">
        <w:rPr>
          <w:rFonts w:ascii="나눔고딕" w:eastAsia="나눔고딕" w:hAnsi="나눔고딕" w:cs="나눔고딕"/>
        </w:rPr>
        <w:t xml:space="preserve"> ‘BERT’ </w:t>
      </w:r>
      <w:r w:rsidRPr="00B06534">
        <w:rPr>
          <w:rFonts w:ascii="나눔고딕" w:eastAsia="나눔고딕" w:hAnsi="나눔고딕" w:cs="나눔고딕"/>
        </w:rPr>
        <w:t>강의자료</w:t>
      </w:r>
    </w:p>
    <w:p w14:paraId="1DA0172D" w14:textId="77777777" w:rsidR="000663D6" w:rsidRPr="00B06534" w:rsidRDefault="000663D6" w:rsidP="00B06534">
      <w:pPr>
        <w:rPr>
          <w:rFonts w:ascii="나눔고딕" w:eastAsia="나눔고딕" w:hAnsi="나눔고딕" w:cs="나눔고딕" w:hint="eastAsia"/>
          <w:sz w:val="28"/>
          <w:szCs w:val="28"/>
        </w:rPr>
      </w:pPr>
    </w:p>
    <w:sectPr w:rsidR="000663D6" w:rsidRPr="00B06534">
      <w:headerReference w:type="default" r:id="rId18"/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B7E17" w14:textId="77777777" w:rsidR="009F343E" w:rsidRDefault="009F343E">
      <w:pPr>
        <w:spacing w:line="240" w:lineRule="auto"/>
      </w:pPr>
      <w:r>
        <w:separator/>
      </w:r>
    </w:p>
  </w:endnote>
  <w:endnote w:type="continuationSeparator" w:id="0">
    <w:p w14:paraId="44F77C8D" w14:textId="77777777" w:rsidR="009F343E" w:rsidRDefault="009F3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6327" w14:textId="77777777" w:rsidR="000663D6" w:rsidRPr="00B06534" w:rsidRDefault="009F34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lang w:val="en-US"/>
      </w:rPr>
    </w:pPr>
    <w:r w:rsidRPr="00B06534">
      <w:rPr>
        <w:rFonts w:eastAsia="Arial"/>
        <w:color w:val="000000"/>
        <w:sz w:val="16"/>
        <w:szCs w:val="16"/>
        <w:lang w:val="en-US"/>
      </w:rPr>
      <w:t>Pusan National University</w:t>
    </w:r>
    <w:r w:rsidRPr="00B06534">
      <w:rPr>
        <w:rFonts w:eastAsia="Arial"/>
        <w:color w:val="000000"/>
        <w:sz w:val="16"/>
        <w:szCs w:val="16"/>
        <w:lang w:val="en-US"/>
      </w:rPr>
      <w:tab/>
      <w:t xml:space="preserve">                   School of Electrical &amp; Computer Engineering, Computer Science Engineering Major</w:t>
    </w:r>
  </w:p>
  <w:p w14:paraId="57AEB452" w14:textId="77777777" w:rsidR="000663D6" w:rsidRDefault="009F34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Arial"/>
        <w:color w:val="000000"/>
      </w:rPr>
      <w:instrText>PAGE</w:instrText>
    </w:r>
    <w:r>
      <w:rPr>
        <w:color w:val="000000"/>
      </w:rPr>
      <w:fldChar w:fldCharType="separate"/>
    </w:r>
    <w:r w:rsidR="00B06534">
      <w:rPr>
        <w:rFonts w:eastAsia="Arial"/>
        <w:noProof/>
        <w:color w:val="000000"/>
      </w:rPr>
      <w:t>1</w:t>
    </w:r>
    <w:r>
      <w:rPr>
        <w:color w:val="000000"/>
      </w:rPr>
      <w:fldChar w:fldCharType="end"/>
    </w:r>
  </w:p>
  <w:p w14:paraId="64488FDE" w14:textId="77777777" w:rsidR="000663D6" w:rsidRDefault="000663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5ABA" w14:textId="77777777" w:rsidR="000663D6" w:rsidRPr="00B06534" w:rsidRDefault="009F34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  <w:lang w:val="en-US"/>
      </w:rPr>
    </w:pPr>
    <w:r w:rsidRPr="00B06534">
      <w:rPr>
        <w:rFonts w:eastAsia="Arial"/>
        <w:color w:val="000000"/>
        <w:sz w:val="16"/>
        <w:szCs w:val="16"/>
        <w:lang w:val="en-US"/>
      </w:rPr>
      <w:t>Pusan National University</w:t>
    </w:r>
    <w:r w:rsidRPr="00B06534">
      <w:rPr>
        <w:rFonts w:eastAsia="Arial"/>
        <w:color w:val="000000"/>
        <w:sz w:val="16"/>
        <w:szCs w:val="16"/>
        <w:lang w:val="en-US"/>
      </w:rPr>
      <w:tab/>
    </w:r>
    <w:r w:rsidRPr="00B06534">
      <w:rPr>
        <w:rFonts w:eastAsia="Arial"/>
        <w:color w:val="000000"/>
        <w:sz w:val="16"/>
        <w:szCs w:val="16"/>
        <w:lang w:val="en-US"/>
      </w:rPr>
      <w:t xml:space="preserve">                   School of Electrical &amp; Computer Engineering, Computer Science Engineering Major</w:t>
    </w:r>
  </w:p>
  <w:p w14:paraId="247A80C4" w14:textId="77777777" w:rsidR="000663D6" w:rsidRDefault="009F34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B06534">
      <w:rPr>
        <w:rFonts w:eastAsia="Arial"/>
        <w:color w:val="000000"/>
        <w:lang w:val="en-US"/>
      </w:rPr>
      <w:tab/>
    </w:r>
    <w:r>
      <w:rPr>
        <w:rFonts w:eastAsia="Arial"/>
        <w:color w:val="00000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D536" w14:textId="77777777" w:rsidR="009F343E" w:rsidRDefault="009F343E">
      <w:pPr>
        <w:spacing w:line="240" w:lineRule="auto"/>
      </w:pPr>
      <w:r>
        <w:separator/>
      </w:r>
    </w:p>
  </w:footnote>
  <w:footnote w:type="continuationSeparator" w:id="0">
    <w:p w14:paraId="6BE8C2E2" w14:textId="77777777" w:rsidR="009F343E" w:rsidRDefault="009F3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10CA" w14:textId="77777777" w:rsidR="000663D6" w:rsidRDefault="009F343E">
    <w:pPr>
      <w:rPr>
        <w:sz w:val="16"/>
        <w:szCs w:val="16"/>
      </w:rPr>
    </w:pPr>
    <w:r>
      <w:rPr>
        <w:rFonts w:ascii="Arial Unicode MS" w:eastAsia="Arial Unicode MS" w:hAnsi="Arial Unicode MS" w:cs="Arial Unicode MS"/>
        <w:sz w:val="16"/>
        <w:szCs w:val="16"/>
      </w:rPr>
      <w:t xml:space="preserve">[2021 </w:t>
    </w:r>
    <w:r>
      <w:rPr>
        <w:rFonts w:ascii="Arial Unicode MS" w:eastAsia="Arial Unicode MS" w:hAnsi="Arial Unicode MS" w:cs="Arial Unicode MS"/>
        <w:sz w:val="16"/>
        <w:szCs w:val="16"/>
      </w:rPr>
      <w:t>전기</w:t>
    </w:r>
    <w:r>
      <w:rPr>
        <w:rFonts w:ascii="Arial Unicode MS" w:eastAsia="Arial Unicode MS" w:hAnsi="Arial Unicode MS" w:cs="Arial Unicode MS"/>
        <w:sz w:val="16"/>
        <w:szCs w:val="16"/>
      </w:rPr>
      <w:t xml:space="preserve">] </w:t>
    </w:r>
    <w:r>
      <w:rPr>
        <w:rFonts w:ascii="Arial Unicode MS" w:eastAsia="Arial Unicode MS" w:hAnsi="Arial Unicode MS" w:cs="Arial Unicode MS"/>
        <w:sz w:val="16"/>
        <w:szCs w:val="16"/>
      </w:rPr>
      <w:t>졸업과제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착수보고서</w:t>
    </w:r>
    <w:r>
      <w:rPr>
        <w:rFonts w:ascii="Arial Unicode MS" w:eastAsia="Arial Unicode MS" w:hAnsi="Arial Unicode MS" w:cs="Arial Unicode MS"/>
        <w:sz w:val="16"/>
        <w:szCs w:val="16"/>
      </w:rPr>
      <w:tab/>
    </w:r>
    <w:r>
      <w:rPr>
        <w:rFonts w:ascii="Arial Unicode MS" w:eastAsia="Arial Unicode MS" w:hAnsi="Arial Unicode MS" w:cs="Arial Unicode MS"/>
        <w:sz w:val="16"/>
        <w:szCs w:val="16"/>
      </w:rPr>
      <w:tab/>
    </w:r>
    <w:r>
      <w:rPr>
        <w:rFonts w:ascii="Arial Unicode MS" w:eastAsia="Arial Unicode MS" w:hAnsi="Arial Unicode MS" w:cs="Arial Unicode MS"/>
        <w:sz w:val="16"/>
        <w:szCs w:val="16"/>
      </w:rPr>
      <w:tab/>
      <w:t xml:space="preserve">     </w:t>
    </w:r>
    <w:r>
      <w:rPr>
        <w:rFonts w:ascii="Arial Unicode MS" w:eastAsia="Arial Unicode MS" w:hAnsi="Arial Unicode MS" w:cs="Arial Unicode MS"/>
        <w:sz w:val="16"/>
        <w:szCs w:val="16"/>
      </w:rPr>
      <w:t>제품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스펙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문서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및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숫자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정보처리를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위한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질의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응답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시스템</w:t>
    </w:r>
  </w:p>
  <w:p w14:paraId="6CB0F105" w14:textId="77777777" w:rsidR="000663D6" w:rsidRDefault="000663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6741" w14:textId="77777777" w:rsidR="000663D6" w:rsidRDefault="009F343E">
    <w:pPr>
      <w:rPr>
        <w:sz w:val="16"/>
        <w:szCs w:val="16"/>
      </w:rPr>
    </w:pPr>
    <w:r>
      <w:rPr>
        <w:rFonts w:ascii="Arial Unicode MS" w:eastAsia="Arial Unicode MS" w:hAnsi="Arial Unicode MS" w:cs="Arial Unicode MS"/>
        <w:sz w:val="16"/>
        <w:szCs w:val="16"/>
      </w:rPr>
      <w:t xml:space="preserve">[2021 </w:t>
    </w:r>
    <w:r>
      <w:rPr>
        <w:rFonts w:ascii="Arial Unicode MS" w:eastAsia="Arial Unicode MS" w:hAnsi="Arial Unicode MS" w:cs="Arial Unicode MS"/>
        <w:sz w:val="16"/>
        <w:szCs w:val="16"/>
      </w:rPr>
      <w:t>전기</w:t>
    </w:r>
    <w:r>
      <w:rPr>
        <w:rFonts w:ascii="Arial Unicode MS" w:eastAsia="Arial Unicode MS" w:hAnsi="Arial Unicode MS" w:cs="Arial Unicode MS"/>
        <w:sz w:val="16"/>
        <w:szCs w:val="16"/>
      </w:rPr>
      <w:t xml:space="preserve">] </w:t>
    </w:r>
    <w:r>
      <w:rPr>
        <w:rFonts w:ascii="Arial Unicode MS" w:eastAsia="Arial Unicode MS" w:hAnsi="Arial Unicode MS" w:cs="Arial Unicode MS"/>
        <w:sz w:val="16"/>
        <w:szCs w:val="16"/>
      </w:rPr>
      <w:t>졸업과제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착수보고서</w:t>
    </w:r>
    <w:r>
      <w:rPr>
        <w:rFonts w:ascii="Arial Unicode MS" w:eastAsia="Arial Unicode MS" w:hAnsi="Arial Unicode MS" w:cs="Arial Unicode MS"/>
        <w:sz w:val="16"/>
        <w:szCs w:val="16"/>
      </w:rPr>
      <w:tab/>
    </w:r>
    <w:r>
      <w:rPr>
        <w:rFonts w:ascii="Arial Unicode MS" w:eastAsia="Arial Unicode MS" w:hAnsi="Arial Unicode MS" w:cs="Arial Unicode MS"/>
        <w:sz w:val="16"/>
        <w:szCs w:val="16"/>
      </w:rPr>
      <w:tab/>
    </w:r>
    <w:r>
      <w:rPr>
        <w:rFonts w:ascii="Arial Unicode MS" w:eastAsia="Arial Unicode MS" w:hAnsi="Arial Unicode MS" w:cs="Arial Unicode MS"/>
        <w:sz w:val="16"/>
        <w:szCs w:val="16"/>
      </w:rPr>
      <w:tab/>
      <w:t xml:space="preserve">     </w:t>
    </w:r>
    <w:r>
      <w:rPr>
        <w:rFonts w:ascii="Arial Unicode MS" w:eastAsia="Arial Unicode MS" w:hAnsi="Arial Unicode MS" w:cs="Arial Unicode MS"/>
        <w:sz w:val="16"/>
        <w:szCs w:val="16"/>
      </w:rPr>
      <w:t>제품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스펙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문서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및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숫자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정보처리를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위한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질의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응답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시스템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531"/>
    <w:multiLevelType w:val="multilevel"/>
    <w:tmpl w:val="92869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656D1E"/>
    <w:multiLevelType w:val="multilevel"/>
    <w:tmpl w:val="E6B42A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142A9E"/>
    <w:multiLevelType w:val="multilevel"/>
    <w:tmpl w:val="4DF04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1D405D"/>
    <w:multiLevelType w:val="multilevel"/>
    <w:tmpl w:val="C03A1ED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B15827"/>
    <w:multiLevelType w:val="multilevel"/>
    <w:tmpl w:val="2584BA1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민 경언">
    <w15:presenceInfo w15:providerId="Windows Live" w15:userId="d98a6abd3f347d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3D6"/>
    <w:rsid w:val="000663D6"/>
    <w:rsid w:val="004226DB"/>
    <w:rsid w:val="00832EA7"/>
    <w:rsid w:val="009F343E"/>
    <w:rsid w:val="00B0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0297"/>
  <w15:docId w15:val="{DFD14876-1588-4D82-8A66-231558A9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226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clweb.org/anthology/2020.acl-main.398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민 경언</cp:lastModifiedBy>
  <cp:revision>4</cp:revision>
  <dcterms:created xsi:type="dcterms:W3CDTF">2021-05-07T08:17:00Z</dcterms:created>
  <dcterms:modified xsi:type="dcterms:W3CDTF">2021-05-07T08:22:00Z</dcterms:modified>
</cp:coreProperties>
</file>